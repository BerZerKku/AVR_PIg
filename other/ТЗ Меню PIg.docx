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242142210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985CBC" w:rsidRDefault="00985CBC" w:rsidP="000A553F">
          <w:r>
            <w:t>Оглавление</w:t>
          </w:r>
        </w:p>
        <w:p w:rsidR="007C4684" w:rsidRDefault="00985CBC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336356" w:history="1">
            <w:r w:rsidR="007C4684" w:rsidRPr="00724053">
              <w:rPr>
                <w:rStyle w:val="ad"/>
                <w:noProof/>
                <w:lang w:val="en-US"/>
              </w:rPr>
              <w:t>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7" w:history="1">
            <w:r w:rsidR="007C4684" w:rsidRPr="00724053">
              <w:rPr>
                <w:rStyle w:val="ad"/>
                <w:noProof/>
              </w:rPr>
              <w:t>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Структура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8" w:history="1">
            <w:r w:rsidR="007C4684" w:rsidRPr="00724053">
              <w:rPr>
                <w:rStyle w:val="ad"/>
                <w:noProof/>
              </w:rPr>
              <w:t>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Подсветка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59" w:history="1">
            <w:r w:rsidR="007C4684" w:rsidRPr="00724053">
              <w:rPr>
                <w:rStyle w:val="ad"/>
                <w:noProof/>
              </w:rPr>
              <w:t>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Управление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0" w:history="1">
            <w:r w:rsidR="007C4684" w:rsidRPr="00724053">
              <w:rPr>
                <w:rStyle w:val="ad"/>
                <w:noProof/>
              </w:rPr>
              <w:t>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Автоконтроль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1" w:history="1">
            <w:r w:rsidR="007C4684" w:rsidRPr="00724053">
              <w:rPr>
                <w:rStyle w:val="ad"/>
                <w:noProof/>
              </w:rPr>
              <w:t>1.4.1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Переключатель на блоке БВП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2" w:history="1">
            <w:r w:rsidR="007C4684" w:rsidRPr="00724053">
              <w:rPr>
                <w:rStyle w:val="ad"/>
                <w:noProof/>
              </w:rPr>
              <w:t>1.4.2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3" w:history="1">
            <w:r w:rsidR="007C4684" w:rsidRPr="00724053">
              <w:rPr>
                <w:rStyle w:val="ad"/>
                <w:noProof/>
              </w:rPr>
              <w:t>1.4.3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Пункты меню «Управление»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4" w:history="1">
            <w:r w:rsidR="007C4684" w:rsidRPr="00724053">
              <w:rPr>
                <w:rStyle w:val="ad"/>
                <w:noProof/>
              </w:rPr>
              <w:t>1.4.4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Другое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5" w:history="1">
            <w:r w:rsidR="007C4684" w:rsidRPr="00724053">
              <w:rPr>
                <w:rStyle w:val="ad"/>
                <w:noProof/>
              </w:rPr>
              <w:t>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Уровни меню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6" w:history="1">
            <w:r w:rsidR="007C4684" w:rsidRPr="00724053">
              <w:rPr>
                <w:rStyle w:val="ad"/>
                <w:noProof/>
              </w:rPr>
              <w:t>1.5.1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Стартовый уровень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7" w:history="1">
            <w:r w:rsidR="007C4684" w:rsidRPr="00724053">
              <w:rPr>
                <w:rStyle w:val="ad"/>
                <w:noProof/>
              </w:rPr>
              <w:t>1.5.2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Тест 2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8" w:history="1">
            <w:r w:rsidR="007C4684" w:rsidRPr="00724053">
              <w:rPr>
                <w:rStyle w:val="ad"/>
                <w:noProof/>
              </w:rPr>
              <w:t>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Клавиатура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69" w:history="1">
            <w:r w:rsidR="007C4684" w:rsidRPr="00724053">
              <w:rPr>
                <w:rStyle w:val="ad"/>
                <w:noProof/>
              </w:rPr>
              <w:t>1.6.1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Общий вид клавиатуры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_Toc404336369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0" w:history="1">
            <w:r w:rsidR="007C4684" w:rsidRPr="00724053">
              <w:rPr>
                <w:rStyle w:val="ad"/>
                <w:noProof/>
              </w:rPr>
              <w:t>1.6.2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Дополнительные функции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11"/>
            <w:tabs>
              <w:tab w:val="left" w:pos="110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1" w:history="1">
            <w:r w:rsidR="007C4684" w:rsidRPr="00724053">
              <w:rPr>
                <w:rStyle w:val="ad"/>
                <w:noProof/>
              </w:rPr>
              <w:t>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2" w:history="1">
            <w:r w:rsidR="007C4684" w:rsidRPr="00724053">
              <w:rPr>
                <w:rStyle w:val="ad"/>
                <w:noProof/>
              </w:rPr>
              <w:t>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защиты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3" w:history="1">
            <w:r w:rsidR="007C4684" w:rsidRPr="00724053">
              <w:rPr>
                <w:rStyle w:val="ad"/>
                <w:noProof/>
              </w:rPr>
              <w:t>2.1.1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01 – Тип защиты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4" w:history="1">
            <w:r w:rsidR="007C4684" w:rsidRPr="00724053">
              <w:rPr>
                <w:rStyle w:val="ad"/>
                <w:noProof/>
              </w:rPr>
              <w:t>2.1.2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02 – Тип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5" w:history="1">
            <w:r w:rsidR="007C4684" w:rsidRPr="00724053">
              <w:rPr>
                <w:rStyle w:val="ad"/>
                <w:noProof/>
              </w:rPr>
              <w:t>2.1.3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03 – Допустимое время без манипуляции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6" w:history="1">
            <w:r w:rsidR="007C4684" w:rsidRPr="00724053">
              <w:rPr>
                <w:rStyle w:val="ad"/>
                <w:noProof/>
              </w:rPr>
              <w:t>2.1.4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04 – Компенсация задержки на линии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7" w:history="1">
            <w:r w:rsidR="007C4684" w:rsidRPr="00724053">
              <w:rPr>
                <w:rStyle w:val="ad"/>
                <w:noProof/>
              </w:rPr>
              <w:t>2.1.5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05 – Перекрытие импульсов / Сдвиги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8" w:history="1">
            <w:r w:rsidR="007C4684" w:rsidRPr="00724053">
              <w:rPr>
                <w:rStyle w:val="ad"/>
                <w:noProof/>
              </w:rPr>
              <w:t>2.1.6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06 – Загрубление чувствительности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79" w:history="1">
            <w:r w:rsidR="007C4684" w:rsidRPr="00724053">
              <w:rPr>
                <w:rStyle w:val="ad"/>
                <w:noProof/>
              </w:rPr>
              <w:t>2.1.7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07 –Снижение уровня АК / Тип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_Toc404336379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0" w:history="1">
            <w:r w:rsidR="007C4684" w:rsidRPr="00724053">
              <w:rPr>
                <w:rStyle w:val="ad"/>
                <w:noProof/>
              </w:rPr>
              <w:t>2.1.8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08 –Частота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1" w:history="1">
            <w:r w:rsidR="007C4684" w:rsidRPr="00724053">
              <w:rPr>
                <w:rStyle w:val="ad"/>
                <w:noProof/>
              </w:rPr>
              <w:t>2.1.9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09 – Порог предупреждения по РЗ / Частота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2" w:history="1">
            <w:r w:rsidR="007C4684" w:rsidRPr="00724053">
              <w:rPr>
                <w:rStyle w:val="ad"/>
                <w:noProof/>
              </w:rPr>
              <w:t>2.1.10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3" w:history="1">
            <w:r w:rsidR="007C4684" w:rsidRPr="00724053">
              <w:rPr>
                <w:rStyle w:val="ad"/>
                <w:noProof/>
              </w:rPr>
              <w:t>2.1.11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81 – Тип защиты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4" w:history="1">
            <w:r w:rsidR="007C4684" w:rsidRPr="00724053">
              <w:rPr>
                <w:rStyle w:val="ad"/>
                <w:noProof/>
              </w:rPr>
              <w:t>2.1.12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82 – Тип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5" w:history="1">
            <w:r w:rsidR="007C4684" w:rsidRPr="00724053">
              <w:rPr>
                <w:rStyle w:val="ad"/>
                <w:noProof/>
              </w:rPr>
              <w:t>2.1.13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83 – Допустимое время без манипуляции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6" w:history="1">
            <w:r w:rsidR="007C4684" w:rsidRPr="00724053">
              <w:rPr>
                <w:rStyle w:val="ad"/>
                <w:noProof/>
              </w:rPr>
              <w:t>2.1.14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84 – Компенсация задержки на линии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7" w:history="1">
            <w:r w:rsidR="007C4684" w:rsidRPr="00724053">
              <w:rPr>
                <w:rStyle w:val="ad"/>
                <w:noProof/>
              </w:rPr>
              <w:t>2.1.15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85 – Перекрытие импульсов / Сдвиги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8" w:history="1">
            <w:r w:rsidR="007C4684" w:rsidRPr="00724053">
              <w:rPr>
                <w:rStyle w:val="ad"/>
                <w:noProof/>
              </w:rPr>
              <w:t>2.1.16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86 – Загрубление чувствительности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89" w:history="1">
            <w:r w:rsidR="007C4684" w:rsidRPr="00724053">
              <w:rPr>
                <w:rStyle w:val="ad"/>
                <w:noProof/>
              </w:rPr>
              <w:t>2.1.17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87 – Снижение уровня АК / Тип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_Toc404336389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0" w:history="1">
            <w:r w:rsidR="007C4684" w:rsidRPr="00724053">
              <w:rPr>
                <w:rStyle w:val="ad"/>
                <w:noProof/>
              </w:rPr>
              <w:t>2.1.18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88 –Частота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1" w:history="1">
            <w:r w:rsidR="007C4684" w:rsidRPr="00724053">
              <w:rPr>
                <w:rStyle w:val="ad"/>
                <w:noProof/>
              </w:rPr>
              <w:t>2.1.19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89 – Порог предупреждения по РЗ / Частота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2" w:history="1">
            <w:r w:rsidR="007C4684" w:rsidRPr="00724053">
              <w:rPr>
                <w:rStyle w:val="ad"/>
                <w:noProof/>
              </w:rPr>
              <w:t>2.1.20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8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Автоконтроль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3" w:history="1">
            <w:r w:rsidR="007C4684" w:rsidRPr="00724053">
              <w:rPr>
                <w:rStyle w:val="ad"/>
                <w:noProof/>
              </w:rPr>
              <w:t>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приемника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4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11 – Задержка на фиксацию приема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5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13 – Задержка на выключение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6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19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7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8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399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19 – Команда ВЧ в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_Toc404336399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0" w:history="1">
            <w:r w:rsidR="007C4684" w:rsidRPr="00724053">
              <w:rPr>
                <w:rStyle w:val="ad"/>
                <w:noProof/>
              </w:rPr>
              <w:t>2.2.1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1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1" w:history="1">
            <w:r w:rsidR="007C4684" w:rsidRPr="00724053">
              <w:rPr>
                <w:rStyle w:val="ad"/>
                <w:noProof/>
              </w:rPr>
              <w:t>2.2.2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51 – Запуск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2" w:history="1">
            <w:r w:rsidR="007C4684" w:rsidRPr="00724053">
              <w:rPr>
                <w:rStyle w:val="ad"/>
                <w:noProof/>
              </w:rPr>
              <w:t>2.2.3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91 – Задержка на фиксацию приема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3" w:history="1">
            <w:r w:rsidR="007C4684" w:rsidRPr="00724053">
              <w:rPr>
                <w:rStyle w:val="ad"/>
                <w:noProof/>
              </w:rPr>
              <w:t>2.2.4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93 – Задержка на выключение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4" w:history="1">
            <w:r w:rsidR="007C4684" w:rsidRPr="00724053">
              <w:rPr>
                <w:rStyle w:val="ad"/>
                <w:noProof/>
              </w:rPr>
              <w:t>2.2.5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5" w:history="1">
            <w:r w:rsidR="007C4684" w:rsidRPr="00724053">
              <w:rPr>
                <w:rStyle w:val="ad"/>
                <w:noProof/>
              </w:rPr>
              <w:t>2.2.6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6" w:history="1">
            <w:r w:rsidR="007C4684" w:rsidRPr="00724053">
              <w:rPr>
                <w:rStyle w:val="ad"/>
                <w:noProof/>
              </w:rPr>
              <w:t>2.2.7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7" w:history="1">
            <w:r w:rsidR="007C4684" w:rsidRPr="00724053">
              <w:rPr>
                <w:rStyle w:val="ad"/>
                <w:noProof/>
              </w:rPr>
              <w:t>2.2.8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99 – Команда ВЧ в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8" w:history="1">
            <w:r w:rsidR="007C4684" w:rsidRPr="00724053">
              <w:rPr>
                <w:rStyle w:val="ad"/>
                <w:noProof/>
              </w:rPr>
              <w:t>2.2.9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09" w:history="1">
            <w:r w:rsidR="007C4684" w:rsidRPr="00724053">
              <w:rPr>
                <w:rStyle w:val="ad"/>
                <w:noProof/>
              </w:rPr>
              <w:t>2.2.10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9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приемника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_Toc404336409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0" w:history="1">
            <w:r w:rsidR="007C4684" w:rsidRPr="00724053">
              <w:rPr>
                <w:rStyle w:val="ad"/>
                <w:noProof/>
                <w:lang w:val="en-US"/>
              </w:rPr>
              <w:t>2.3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передатчика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1" w:history="1">
            <w:r w:rsidR="007C4684" w:rsidRPr="00724053">
              <w:rPr>
                <w:rStyle w:val="ad"/>
                <w:noProof/>
              </w:rPr>
              <w:t>2.3.1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21 – Задержка срабатывания входов команд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2" w:history="1">
            <w:r w:rsidR="007C4684" w:rsidRPr="00724053">
              <w:rPr>
                <w:rStyle w:val="ad"/>
                <w:noProof/>
              </w:rPr>
              <w:t>2.3.2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22 – Длительность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3" w:history="1">
            <w:r w:rsidR="007C4684" w:rsidRPr="00724053">
              <w:rPr>
                <w:rStyle w:val="ad"/>
                <w:noProof/>
              </w:rPr>
              <w:t>2.3.3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24 – Блокированные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4" w:history="1">
            <w:r w:rsidR="007C4684" w:rsidRPr="00724053">
              <w:rPr>
                <w:rStyle w:val="ad"/>
                <w:noProof/>
              </w:rPr>
              <w:t>2.3.4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5</w:t>
            </w:r>
            <w:r w:rsidR="007C4684" w:rsidRPr="00724053">
              <w:rPr>
                <w:rStyle w:val="ad"/>
                <w:noProof/>
              </w:rPr>
              <w:t xml:space="preserve"> – Следящие команды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5" w:history="1">
            <w:r w:rsidR="007C4684" w:rsidRPr="00724053">
              <w:rPr>
                <w:rStyle w:val="ad"/>
                <w:noProof/>
              </w:rPr>
              <w:t>2.3.5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26 – Тестовая команда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6" w:history="1">
            <w:r w:rsidR="007C4684" w:rsidRPr="00724053">
              <w:rPr>
                <w:rStyle w:val="ad"/>
                <w:noProof/>
              </w:rPr>
              <w:t>2.3.6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27 – Трансляция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7" w:history="1">
            <w:r w:rsidR="007C4684" w:rsidRPr="00724053">
              <w:rPr>
                <w:rStyle w:val="ad"/>
                <w:noProof/>
              </w:rPr>
              <w:t>2.3.7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28 – Блокированные команды ЦС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8" w:history="1">
            <w:r w:rsidR="007C4684" w:rsidRPr="00724053">
              <w:rPr>
                <w:rStyle w:val="ad"/>
                <w:noProof/>
              </w:rPr>
              <w:t>2.3.8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29 – Количество команд группы 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19" w:history="1">
            <w:r w:rsidR="007C4684" w:rsidRPr="00724053">
              <w:rPr>
                <w:rStyle w:val="ad"/>
                <w:noProof/>
              </w:rPr>
              <w:t>2.3.9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2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_Toc404336419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0" w:history="1">
            <w:r w:rsidR="007C4684" w:rsidRPr="00724053">
              <w:rPr>
                <w:rStyle w:val="ad"/>
                <w:noProof/>
              </w:rPr>
              <w:t>2.3.10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1 – Задержка срабатывания входов команд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1" w:history="1">
            <w:r w:rsidR="007C4684" w:rsidRPr="00724053">
              <w:rPr>
                <w:rStyle w:val="ad"/>
                <w:noProof/>
              </w:rPr>
              <w:t>2.3.11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2 – Длительность команды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2" w:history="1">
            <w:r w:rsidR="007C4684" w:rsidRPr="00724053">
              <w:rPr>
                <w:rStyle w:val="ad"/>
                <w:noProof/>
              </w:rPr>
              <w:t>2.3.12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4 – Блокированные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3" w:history="1">
            <w:r w:rsidR="007C4684" w:rsidRPr="00724053">
              <w:rPr>
                <w:rStyle w:val="ad"/>
                <w:noProof/>
              </w:rPr>
              <w:t>2.3.13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5 – Следящие команды 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4" w:history="1">
            <w:r w:rsidR="007C4684" w:rsidRPr="00724053">
              <w:rPr>
                <w:rStyle w:val="ad"/>
                <w:noProof/>
              </w:rPr>
              <w:t>2.3.14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6 – Тестовая команда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5" w:history="1">
            <w:r w:rsidR="007C4684" w:rsidRPr="00724053">
              <w:rPr>
                <w:rStyle w:val="ad"/>
                <w:noProof/>
              </w:rPr>
              <w:t>2.3.15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7 – Трансляция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6" w:history="1">
            <w:r w:rsidR="007C4684" w:rsidRPr="00724053">
              <w:rPr>
                <w:rStyle w:val="ad"/>
                <w:noProof/>
              </w:rPr>
              <w:t>2.3.16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8 – Блокированные команды ЦС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7" w:history="1">
            <w:r w:rsidR="007C4684" w:rsidRPr="00724053">
              <w:rPr>
                <w:rStyle w:val="ad"/>
                <w:noProof/>
              </w:rPr>
              <w:t>2.3.17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</w:t>
            </w:r>
            <w:r w:rsidR="007C4684" w:rsidRPr="00724053">
              <w:rPr>
                <w:rStyle w:val="ad"/>
                <w:noProof/>
              </w:rPr>
              <w:t>9 – Количество команд группы 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8" w:history="1">
            <w:r w:rsidR="007C4684" w:rsidRPr="00724053">
              <w:rPr>
                <w:rStyle w:val="ad"/>
                <w:noProof/>
              </w:rPr>
              <w:t>2.3.18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xAA</w:t>
            </w:r>
            <w:r w:rsidR="007C4684" w:rsidRPr="00724053">
              <w:rPr>
                <w:rStyle w:val="ad"/>
                <w:noProof/>
              </w:rPr>
              <w:t xml:space="preserve"> – Выключение индикации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29" w:history="1">
            <w:r w:rsidR="007C4684" w:rsidRPr="00724053">
              <w:rPr>
                <w:rStyle w:val="ad"/>
                <w:noProof/>
              </w:rPr>
              <w:t>2.3.19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xAC</w:t>
            </w:r>
            <w:r w:rsidR="007C4684" w:rsidRPr="00724053">
              <w:rPr>
                <w:rStyle w:val="ad"/>
                <w:noProof/>
              </w:rPr>
              <w:t xml:space="preserve"> – Количество команд передатчика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_Toc404336429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29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21"/>
            <w:tabs>
              <w:tab w:val="left" w:pos="15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0" w:history="1">
            <w:r w:rsidR="007C4684" w:rsidRPr="00724053">
              <w:rPr>
                <w:rStyle w:val="ad"/>
                <w:noProof/>
              </w:rPr>
              <w:t>2.4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Команды общие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1" w:history="1">
            <w:r w:rsidR="007C4684" w:rsidRPr="00724053">
              <w:rPr>
                <w:rStyle w:val="ad"/>
                <w:noProof/>
              </w:rPr>
              <w:t>2.4.1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x3</w:t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 – </w:t>
            </w:r>
            <w:r w:rsidR="007C4684" w:rsidRPr="00724053">
              <w:rPr>
                <w:rStyle w:val="ad"/>
                <w:noProof/>
              </w:rPr>
              <w:t>Текущее состояние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2" w:history="1">
            <w:r w:rsidR="007C4684" w:rsidRPr="00724053">
              <w:rPr>
                <w:rStyle w:val="ad"/>
                <w:noProof/>
              </w:rPr>
              <w:t>2.4.2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31 – Неисправности и предупреждения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3" w:history="1">
            <w:r w:rsidR="007C4684" w:rsidRPr="00724053">
              <w:rPr>
                <w:rStyle w:val="ad"/>
                <w:noProof/>
              </w:rPr>
              <w:t>2.4.3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32 – Дата/время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4" w:history="1">
            <w:r w:rsidR="007C4684" w:rsidRPr="00724053">
              <w:rPr>
                <w:rStyle w:val="ad"/>
                <w:noProof/>
              </w:rPr>
              <w:t>2.4.4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33 – Коррекции тока и напряжения / Резервирование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5" w:history="1">
            <w:r w:rsidR="007C4684" w:rsidRPr="00724053">
              <w:rPr>
                <w:rStyle w:val="ad"/>
                <w:noProof/>
              </w:rPr>
              <w:t>2.4.5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34 – Измеряемые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6" w:history="1">
            <w:r w:rsidR="007C4684" w:rsidRPr="00724053">
              <w:rPr>
                <w:rStyle w:val="ad"/>
                <w:noProof/>
              </w:rPr>
              <w:t>2.4.6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35 – Синхронизация часов / Тип детектора / Общие параметры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7" w:history="1">
            <w:r w:rsidR="007C4684" w:rsidRPr="00724053">
              <w:rPr>
                <w:rStyle w:val="ad"/>
                <w:noProof/>
              </w:rPr>
              <w:t>2.4.7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 xml:space="preserve">36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8" w:history="1">
            <w:r w:rsidR="007C4684" w:rsidRPr="00724053">
              <w:rPr>
                <w:rStyle w:val="ad"/>
                <w:noProof/>
              </w:rPr>
              <w:t>2.4.8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37 – Телемеханика / Совместимость / Удержание реле команд ПРД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815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39" w:history="1">
            <w:r w:rsidR="007C4684" w:rsidRPr="00724053">
              <w:rPr>
                <w:rStyle w:val="ad"/>
                <w:noProof/>
              </w:rPr>
              <w:t>2.4.9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38 – Сетевой адрес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_Toc404336439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0" w:history="1">
            <w:r w:rsidR="007C4684" w:rsidRPr="00724053">
              <w:rPr>
                <w:rStyle w:val="ad"/>
                <w:noProof/>
              </w:rPr>
              <w:t>2.4.10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39 – Время перезапуска / Снижение ответа АК / Параметры ПВЗУ-Е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34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1" w:history="1">
            <w:r w:rsidR="007C4684" w:rsidRPr="00724053">
              <w:rPr>
                <w:rStyle w:val="ad"/>
                <w:noProof/>
              </w:rPr>
              <w:t>2.4.11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A</w:t>
            </w:r>
            <w:r w:rsidR="007C4684" w:rsidRPr="00724053">
              <w:rPr>
                <w:rStyle w:val="ad"/>
                <w:noProof/>
              </w:rPr>
              <w:t xml:space="preserve"> – Частота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2" w:history="1">
            <w:r w:rsidR="007C4684" w:rsidRPr="00724053">
              <w:rPr>
                <w:rStyle w:val="ad"/>
                <w:noProof/>
              </w:rPr>
              <w:t>2.4.12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 – Номер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3" w:history="1">
            <w:r w:rsidR="007C4684" w:rsidRPr="00724053">
              <w:rPr>
                <w:rStyle w:val="ad"/>
                <w:noProof/>
              </w:rPr>
              <w:t>2.4.13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C</w:t>
            </w:r>
            <w:r w:rsidR="007C4684" w:rsidRPr="00724053">
              <w:rPr>
                <w:rStyle w:val="ad"/>
                <w:noProof/>
              </w:rPr>
              <w:t xml:space="preserve"> – Порог предупреждения (по КЧ) / Загрубление чувствительности ПРМ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35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4" w:history="1">
            <w:r w:rsidR="007C4684" w:rsidRPr="00724053">
              <w:rPr>
                <w:rStyle w:val="ad"/>
                <w:noProof/>
              </w:rPr>
              <w:t>2.4.14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3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5" w:history="1">
            <w:r w:rsidR="007C4684" w:rsidRPr="00724053">
              <w:rPr>
                <w:rStyle w:val="ad"/>
                <w:noProof/>
              </w:rPr>
              <w:t>2.4.15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 xml:space="preserve">x3E – </w:t>
            </w:r>
            <w:r w:rsidR="007C4684" w:rsidRPr="00724053">
              <w:rPr>
                <w:rStyle w:val="ad"/>
                <w:noProof/>
              </w:rPr>
              <w:t>Тестовые сигналы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36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6" w:history="1">
            <w:r w:rsidR="007C4684" w:rsidRPr="00724053">
              <w:rPr>
                <w:rStyle w:val="ad"/>
                <w:noProof/>
              </w:rPr>
              <w:t>2.4.16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  <w:lang w:val="en-US"/>
              </w:rPr>
              <w:t xml:space="preserve">0x3F – </w:t>
            </w:r>
            <w:r w:rsidR="007C4684" w:rsidRPr="00724053">
              <w:rPr>
                <w:rStyle w:val="ad"/>
                <w:noProof/>
              </w:rPr>
              <w:t>Версия аппарата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37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7" w:history="1">
            <w:r w:rsidR="007C4684" w:rsidRPr="00724053">
              <w:rPr>
                <w:rStyle w:val="ad"/>
                <w:noProof/>
              </w:rPr>
              <w:t>2.4.17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x70</w:t>
            </w:r>
            <w:r w:rsidR="007C4684" w:rsidRPr="00724053">
              <w:rPr>
                <w:rStyle w:val="ad"/>
                <w:noProof/>
              </w:rPr>
              <w:t xml:space="preserve"> –Вывод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8" w:history="1">
            <w:r w:rsidR="007C4684" w:rsidRPr="00724053">
              <w:rPr>
                <w:rStyle w:val="ad"/>
                <w:noProof/>
              </w:rPr>
              <w:t>2.4.18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x7</w:t>
            </w:r>
            <w:r w:rsidR="007C4684" w:rsidRPr="00724053">
              <w:rPr>
                <w:rStyle w:val="ad"/>
                <w:noProof/>
              </w:rPr>
              <w:t>1 –Ввод устройств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49" w:history="1">
            <w:r w:rsidR="007C4684" w:rsidRPr="00724053">
              <w:rPr>
                <w:rStyle w:val="ad"/>
                <w:noProof/>
              </w:rPr>
              <w:t>2.4.19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0х72 – Управление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_Toc404336449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38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0" w:history="1">
            <w:r w:rsidR="007C4684" w:rsidRPr="00724053">
              <w:rPr>
                <w:rStyle w:val="ad"/>
                <w:noProof/>
              </w:rPr>
              <w:t>2.4.20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0х73 – Пароль пользователя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1" w:history="1">
            <w:r w:rsidR="007C4684" w:rsidRPr="00724053">
              <w:rPr>
                <w:rStyle w:val="ad"/>
                <w:noProof/>
              </w:rPr>
              <w:t>2.4.21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0х74 – Пароль пользователя (чтение)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2" w:history="1">
            <w:r w:rsidR="007C4684" w:rsidRPr="00724053">
              <w:rPr>
                <w:rStyle w:val="ad"/>
                <w:noProof/>
              </w:rPr>
              <w:t>2.4.22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D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2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3" w:history="1">
            <w:r w:rsidR="007C4684" w:rsidRPr="00724053">
              <w:rPr>
                <w:rStyle w:val="ad"/>
                <w:noProof/>
              </w:rPr>
              <w:t>2.4.23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</w:t>
            </w:r>
            <w:r w:rsidR="007C4684" w:rsidRPr="00724053">
              <w:rPr>
                <w:rStyle w:val="ad"/>
                <w:noProof/>
                <w:lang w:val="en-US"/>
              </w:rPr>
              <w:t>x</w:t>
            </w:r>
            <w:r w:rsidR="007C4684" w:rsidRPr="00724053">
              <w:rPr>
                <w:rStyle w:val="ad"/>
                <w:noProof/>
              </w:rPr>
              <w:t>7</w:t>
            </w:r>
            <w:r w:rsidR="007C4684" w:rsidRPr="00724053">
              <w:rPr>
                <w:rStyle w:val="ad"/>
                <w:noProof/>
                <w:lang w:val="en-US"/>
              </w:rPr>
              <w:t>E</w:t>
            </w:r>
            <w:r w:rsidR="007C4684" w:rsidRPr="00724053">
              <w:rPr>
                <w:rStyle w:val="ad"/>
                <w:noProof/>
              </w:rPr>
              <w:t xml:space="preserve"> – Установка режима Тест 1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39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4" w:history="1">
            <w:r w:rsidR="007C4684" w:rsidRPr="00724053">
              <w:rPr>
                <w:rStyle w:val="ad"/>
                <w:noProof/>
              </w:rPr>
              <w:t>2.4.24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B2</w:t>
            </w:r>
            <w:r w:rsidR="007C4684" w:rsidRPr="00724053">
              <w:rPr>
                <w:rStyle w:val="ad"/>
                <w:noProof/>
              </w:rPr>
              <w:t xml:space="preserve"> – Дата/время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5" w:history="1">
            <w:r w:rsidR="007C4684" w:rsidRPr="00724053">
              <w:rPr>
                <w:rStyle w:val="ad"/>
                <w:noProof/>
              </w:rPr>
              <w:t>2.4.25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3 – Коррекция тока и напряжения / Резервирование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40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6" w:history="1">
            <w:r w:rsidR="007C4684" w:rsidRPr="00724053">
              <w:rPr>
                <w:rStyle w:val="ad"/>
                <w:noProof/>
              </w:rPr>
              <w:t>2.4.26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_Toc404336456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7" w:history="1">
            <w:r w:rsidR="007C4684" w:rsidRPr="00724053">
              <w:rPr>
                <w:rStyle w:val="ad"/>
                <w:noProof/>
              </w:rPr>
              <w:t>2.4.27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5 – Синхронизация часов / Тип детектора / Общие параметры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_Toc404336457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8" w:history="1">
            <w:r w:rsidR="007C4684" w:rsidRPr="00724053">
              <w:rPr>
                <w:rStyle w:val="ad"/>
                <w:noProof/>
              </w:rPr>
              <w:t>2.4.28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 xml:space="preserve">6 – </w:t>
            </w:r>
            <w:r w:rsidR="007C4684" w:rsidRPr="00724053">
              <w:rPr>
                <w:rStyle w:val="ad"/>
                <w:noProof/>
                <w:lang w:val="en-US"/>
              </w:rPr>
              <w:t>U</w:t>
            </w:r>
            <w:r w:rsidR="007C4684" w:rsidRPr="00724053">
              <w:rPr>
                <w:rStyle w:val="ad"/>
                <w:noProof/>
              </w:rPr>
              <w:t>вых номинальное / Удержание реле команд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_Toc404336458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59" w:history="1">
            <w:r w:rsidR="007C4684" w:rsidRPr="00724053">
              <w:rPr>
                <w:rStyle w:val="ad"/>
                <w:noProof/>
              </w:rPr>
              <w:t>2.4.29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7 – Телемеханика / Совместимость / Удержание реле команд ПРД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_Toc404336459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41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0" w:history="1">
            <w:r w:rsidR="007C4684" w:rsidRPr="00724053">
              <w:rPr>
                <w:rStyle w:val="ad"/>
                <w:noProof/>
              </w:rPr>
              <w:t>2.4.30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8 – Сетевой адрес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_Toc404336460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1" w:history="1">
            <w:r w:rsidR="007C4684" w:rsidRPr="00724053">
              <w:rPr>
                <w:rStyle w:val="ad"/>
                <w:noProof/>
              </w:rPr>
              <w:t>2.4.31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9 – Время перезапуска / Снижение ответа АК / Параметры ПВЗУ-Е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_Toc404336461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2" w:history="1">
            <w:r w:rsidR="007C4684" w:rsidRPr="00724053">
              <w:rPr>
                <w:rStyle w:val="ad"/>
                <w:noProof/>
              </w:rPr>
              <w:t>2.4.32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BA</w:t>
            </w:r>
            <w:r w:rsidR="007C4684" w:rsidRPr="00724053">
              <w:rPr>
                <w:rStyle w:val="ad"/>
                <w:noProof/>
              </w:rPr>
              <w:t xml:space="preserve"> –</w:t>
            </w:r>
            <w:r w:rsidR="007C4684" w:rsidRPr="00724053">
              <w:rPr>
                <w:rStyle w:val="ad"/>
                <w:noProof/>
                <w:lang w:val="en-US"/>
              </w:rPr>
              <w:t xml:space="preserve"> </w:t>
            </w:r>
            <w:r w:rsidR="007C4684" w:rsidRPr="00724053">
              <w:rPr>
                <w:rStyle w:val="ad"/>
                <w:noProof/>
              </w:rPr>
              <w:t>Частота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_Toc404336462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42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3" w:history="1">
            <w:r w:rsidR="007C4684" w:rsidRPr="00724053">
              <w:rPr>
                <w:rStyle w:val="ad"/>
                <w:noProof/>
              </w:rPr>
              <w:t>2.4.33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BB</w:t>
            </w:r>
            <w:r w:rsidR="007C4684" w:rsidRPr="00724053">
              <w:rPr>
                <w:rStyle w:val="ad"/>
                <w:noProof/>
              </w:rPr>
              <w:t xml:space="preserve"> – Номер аппарата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_Toc404336463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4" w:history="1">
            <w:r w:rsidR="007C4684" w:rsidRPr="00724053">
              <w:rPr>
                <w:rStyle w:val="ad"/>
                <w:noProof/>
              </w:rPr>
              <w:t>2.4.34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</w:t>
            </w:r>
            <w:r w:rsidR="007C4684" w:rsidRPr="00724053">
              <w:rPr>
                <w:rStyle w:val="ad"/>
                <w:noProof/>
              </w:rPr>
              <w:t>С – Порог предупреждения (по КЧ) / Загрубление чувствительности ПРМ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_Toc404336464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7C4684" w:rsidRDefault="00B41E5B">
          <w:pPr>
            <w:pStyle w:val="31"/>
            <w:tabs>
              <w:tab w:val="left" w:pos="1926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404336465" w:history="1">
            <w:r w:rsidR="007C4684" w:rsidRPr="00724053">
              <w:rPr>
                <w:rStyle w:val="ad"/>
                <w:noProof/>
              </w:rPr>
              <w:t>2.4.35</w:t>
            </w:r>
            <w:r w:rsidR="007C4684">
              <w:rPr>
                <w:rFonts w:eastAsiaTheme="minorEastAsia"/>
                <w:noProof/>
                <w:lang w:eastAsia="ru-RU"/>
              </w:rPr>
              <w:tab/>
            </w:r>
            <w:r w:rsidR="007C4684" w:rsidRPr="00724053">
              <w:rPr>
                <w:rStyle w:val="ad"/>
                <w:noProof/>
              </w:rPr>
              <w:t>0х</w:t>
            </w:r>
            <w:r w:rsidR="007C4684" w:rsidRPr="00724053">
              <w:rPr>
                <w:rStyle w:val="ad"/>
                <w:noProof/>
                <w:lang w:val="en-US"/>
              </w:rPr>
              <w:t>BD</w:t>
            </w:r>
            <w:r w:rsidR="007C4684" w:rsidRPr="00724053">
              <w:rPr>
                <w:rStyle w:val="ad"/>
                <w:noProof/>
              </w:rPr>
              <w:t xml:space="preserve"> – Контроль выходного сигнала (запись)</w:t>
            </w:r>
            <w:r w:rsidR="007C4684">
              <w:rPr>
                <w:noProof/>
                <w:webHidden/>
              </w:rPr>
              <w:tab/>
            </w:r>
            <w:r w:rsidR="007C4684">
              <w:rPr>
                <w:noProof/>
                <w:webHidden/>
              </w:rPr>
              <w:fldChar w:fldCharType="begin"/>
            </w:r>
            <w:r w:rsidR="007C4684">
              <w:rPr>
                <w:noProof/>
                <w:webHidden/>
              </w:rPr>
              <w:instrText xml:space="preserve"> PAGEREF _Toc404336465 \h </w:instrText>
            </w:r>
            <w:r w:rsidR="007C4684">
              <w:rPr>
                <w:noProof/>
                <w:webHidden/>
              </w:rPr>
            </w:r>
            <w:r w:rsidR="007C4684">
              <w:rPr>
                <w:noProof/>
                <w:webHidden/>
              </w:rPr>
              <w:fldChar w:fldCharType="separate"/>
            </w:r>
            <w:r w:rsidR="007C4684">
              <w:rPr>
                <w:noProof/>
                <w:webHidden/>
              </w:rPr>
              <w:t>43</w:t>
            </w:r>
            <w:r w:rsidR="007C4684">
              <w:rPr>
                <w:noProof/>
                <w:webHidden/>
              </w:rPr>
              <w:fldChar w:fldCharType="end"/>
            </w:r>
          </w:hyperlink>
        </w:p>
        <w:p w:rsidR="00985CBC" w:rsidRDefault="00985CBC" w:rsidP="004565AF">
          <w:pPr>
            <w:ind w:firstLine="0"/>
            <w:contextualSpacing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985CBC" w:rsidRDefault="00985CBC" w:rsidP="004565AF">
          <w:pPr>
            <w:ind w:firstLine="0"/>
          </w:pPr>
          <w:r>
            <w:br w:type="page"/>
          </w:r>
        </w:p>
        <w:p w:rsidR="00985CBC" w:rsidRDefault="00B41E5B" w:rsidP="004565AF">
          <w:pPr>
            <w:ind w:firstLine="0"/>
          </w:pPr>
        </w:p>
      </w:sdtContent>
    </w:sdt>
    <w:p w:rsidR="00EA2626" w:rsidRDefault="00EA2626" w:rsidP="00437C75">
      <w:pPr>
        <w:pStyle w:val="1"/>
        <w:rPr>
          <w:lang w:val="en-US"/>
        </w:rPr>
      </w:pPr>
      <w:bookmarkStart w:id="0" w:name="_Ref382927185"/>
      <w:bookmarkStart w:id="1" w:name="_Toc404336356"/>
      <w:r>
        <w:t>Меню</w:t>
      </w:r>
      <w:bookmarkEnd w:id="0"/>
      <w:bookmarkEnd w:id="1"/>
    </w:p>
    <w:p w:rsidR="00717ACC" w:rsidRDefault="00717ACC" w:rsidP="00437C75">
      <w:pPr>
        <w:rPr>
          <w:lang w:val="en-US"/>
        </w:rPr>
      </w:pPr>
    </w:p>
    <w:p w:rsidR="00717ACC" w:rsidRDefault="00717ACC" w:rsidP="00437C75">
      <w:pPr>
        <w:pStyle w:val="2"/>
      </w:pPr>
      <w:bookmarkStart w:id="2" w:name="_Toc404336357"/>
      <w:r>
        <w:t>Структура меню</w:t>
      </w:r>
      <w:bookmarkEnd w:id="2"/>
    </w:p>
    <w:p w:rsidR="00717ACC" w:rsidRDefault="00717ACC" w:rsidP="00437C75"/>
    <w:p w:rsidR="00717ACC" w:rsidRDefault="00717ACC" w:rsidP="00437C75">
      <w:pPr>
        <w:ind w:firstLine="284"/>
        <w:contextualSpacing/>
      </w:pPr>
      <w:r>
        <w:t>Ниже изображена общая структура меню.</w:t>
      </w:r>
    </w:p>
    <w:p w:rsidR="00717ACC" w:rsidRDefault="00717ACC" w:rsidP="00437C75">
      <w:pPr>
        <w:ind w:firstLine="284"/>
        <w:contextualSpacing/>
      </w:pPr>
    </w:p>
    <w:p w:rsidR="00717ACC" w:rsidRDefault="0015416B" w:rsidP="002646A5">
      <w:pPr>
        <w:ind w:firstLine="0"/>
        <w:jc w:val="center"/>
      </w:pPr>
      <w:r>
        <w:object w:dxaOrig="15345" w:dyaOrig="12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45pt;height:429.3pt" o:ole="">
            <v:imagedata r:id="rId9" o:title=""/>
          </v:shape>
          <o:OLEObject Type="Embed" ProgID="Visio.Drawing.15" ShapeID="_x0000_i1025" DrawAspect="Content" ObjectID="_1548495633" r:id="rId10"/>
        </w:object>
      </w:r>
    </w:p>
    <w:p w:rsidR="00717ACC" w:rsidRDefault="00717ACC" w:rsidP="00437C75">
      <w:pPr>
        <w:jc w:val="center"/>
      </w:pPr>
    </w:p>
    <w:p w:rsidR="00094FC3" w:rsidRDefault="00094FC3" w:rsidP="00437C75">
      <w:pPr>
        <w:jc w:val="center"/>
      </w:pPr>
    </w:p>
    <w:p w:rsidR="00094FC3" w:rsidRDefault="00094FC3" w:rsidP="00094FC3">
      <w:pPr>
        <w:pStyle w:val="2"/>
      </w:pPr>
      <w:bookmarkStart w:id="3" w:name="_Toc404336358"/>
      <w:r>
        <w:t>Подсветка</w:t>
      </w:r>
      <w:bookmarkEnd w:id="3"/>
    </w:p>
    <w:p w:rsidR="00094FC3" w:rsidRDefault="00094FC3" w:rsidP="00094FC3"/>
    <w:p w:rsidR="00094FC3" w:rsidRPr="00094FC3" w:rsidRDefault="00094FC3" w:rsidP="00094FC3">
      <w:r>
        <w:t xml:space="preserve">Если аппарат находится в режиме «Введен» подсветка дисплея будет </w:t>
      </w:r>
      <w:proofErr w:type="gramStart"/>
      <w:r>
        <w:t>производится</w:t>
      </w:r>
      <w:proofErr w:type="gramEnd"/>
      <w:r>
        <w:t xml:space="preserve"> в течении 5 мин, после нажатия на любую кнопку. В других режимах работы </w:t>
      </w:r>
      <w:r w:rsidR="007A7A2F">
        <w:t>подсветка горит постоянно.</w:t>
      </w:r>
    </w:p>
    <w:p w:rsidR="00132FC5" w:rsidRDefault="00132FC5" w:rsidP="00437C75">
      <w:pPr>
        <w:pStyle w:val="2"/>
      </w:pPr>
      <w:bookmarkStart w:id="4" w:name="_Ref380508036"/>
      <w:bookmarkStart w:id="5" w:name="_Toc404336359"/>
      <w:r w:rsidRPr="00132FC5">
        <w:t>Управление</w:t>
      </w:r>
      <w:bookmarkEnd w:id="4"/>
      <w:bookmarkEnd w:id="5"/>
    </w:p>
    <w:p w:rsidR="00D270F4" w:rsidRPr="00D270F4" w:rsidRDefault="00D270F4" w:rsidP="00437C75"/>
    <w:p w:rsidR="00582152" w:rsidRPr="00717ACC" w:rsidRDefault="00D270F4" w:rsidP="00437C75">
      <w:pPr>
        <w:ind w:firstLine="284"/>
        <w:contextualSpacing/>
      </w:pPr>
      <w:r>
        <w:t xml:space="preserve">Набор действий в меню «Управление» меняется в зависимости от типа аппарата и  выбранного режима совместимости (см. </w:t>
      </w:r>
      <w:r w:rsidR="00D111E7">
        <w:t>Таблицы</w:t>
      </w:r>
      <w:r>
        <w:t xml:space="preserve"> 1.1.1</w:t>
      </w:r>
      <w:r w:rsidR="00CE2B9E">
        <w:t>-1.1.</w:t>
      </w:r>
      <w:r w:rsidR="00866596" w:rsidRPr="00866596">
        <w:t>9</w:t>
      </w:r>
      <w:r>
        <w:t>).</w:t>
      </w:r>
    </w:p>
    <w:p w:rsidR="00D270F4" w:rsidRDefault="00D85CEB" w:rsidP="00437C75">
      <w:pPr>
        <w:ind w:firstLine="284"/>
        <w:contextualSpacing/>
      </w:pPr>
      <w:r>
        <w:tab/>
      </w:r>
    </w:p>
    <w:p w:rsidR="00450D0F" w:rsidRDefault="00450D0F" w:rsidP="00437C75">
      <w:pPr>
        <w:ind w:firstLine="284"/>
        <w:contextualSpacing/>
      </w:pPr>
      <w:r>
        <w:lastRenderedPageBreak/>
        <w:t>Таблица 1.1.1. Меню «Управление» в К400.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450D0F" w:rsidTr="009E47D3">
        <w:tc>
          <w:tcPr>
            <w:tcW w:w="4077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450D0F" w:rsidRDefault="00450D0F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50D0F" w:rsidRPr="001215CE" w:rsidTr="009E47D3">
        <w:tc>
          <w:tcPr>
            <w:tcW w:w="4077" w:type="dxa"/>
            <w:vAlign w:val="center"/>
          </w:tcPr>
          <w:p w:rsidR="00450D0F" w:rsidRPr="00287C7C" w:rsidRDefault="00450D0F" w:rsidP="002646A5">
            <w:pPr>
              <w:tabs>
                <w:tab w:val="left" w:pos="2143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0</w:t>
            </w:r>
            <w:r>
              <w:rPr>
                <w:lang w:val="en-US"/>
              </w:rPr>
              <w:t>x</w:t>
            </w:r>
            <w:r w:rsidRPr="00866596">
              <w:t>72</w:t>
            </w:r>
          </w:p>
        </w:tc>
        <w:tc>
          <w:tcPr>
            <w:tcW w:w="1134" w:type="dxa"/>
          </w:tcPr>
          <w:p w:rsidR="00450D0F" w:rsidRPr="00866596" w:rsidRDefault="00450D0F" w:rsidP="002646A5">
            <w:pPr>
              <w:ind w:firstLine="0"/>
              <w:contextualSpacing/>
              <w:jc w:val="center"/>
            </w:pPr>
            <w:r w:rsidRPr="00866596">
              <w:t>1</w:t>
            </w:r>
          </w:p>
        </w:tc>
        <w:tc>
          <w:tcPr>
            <w:tcW w:w="3226" w:type="dxa"/>
            <w:vAlign w:val="center"/>
          </w:tcPr>
          <w:p w:rsidR="00450D0F" w:rsidRPr="002542FB" w:rsidRDefault="00450D0F" w:rsidP="002646A5">
            <w:pPr>
              <w:ind w:firstLine="0"/>
              <w:contextualSpacing/>
            </w:pPr>
          </w:p>
        </w:tc>
      </w:tr>
    </w:tbl>
    <w:p w:rsidR="00450D0F" w:rsidRPr="00866596" w:rsidRDefault="00450D0F" w:rsidP="002646A5">
      <w:pPr>
        <w:ind w:firstLine="0"/>
        <w:contextualSpacing/>
      </w:pPr>
    </w:p>
    <w:p w:rsidR="00D111E7" w:rsidRDefault="00D111E7" w:rsidP="002646A5">
      <w:pPr>
        <w:ind w:firstLine="0"/>
        <w:contextualSpacing/>
      </w:pPr>
      <w:r>
        <w:t>Таблица 1.1.</w:t>
      </w:r>
      <w:r w:rsidR="00450D0F">
        <w:t>2</w:t>
      </w:r>
      <w:r>
        <w:t>. Меню «Управление» в Р400</w:t>
      </w:r>
      <w:r w:rsidR="007174B6">
        <w:t>м</w:t>
      </w:r>
      <w:r w:rsidR="00245203">
        <w:t>. Режим совместимости АВАНТ.</w:t>
      </w:r>
    </w:p>
    <w:tbl>
      <w:tblPr>
        <w:tblStyle w:val="a4"/>
        <w:tblW w:w="9571" w:type="dxa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0556DE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RPr="00245203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2-х концевой вариант</w:t>
            </w:r>
          </w:p>
        </w:tc>
      </w:tr>
      <w:tr w:rsidR="00DF6C59" w:rsidRPr="00245203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RPr="001215CE" w:rsidTr="000556DE">
        <w:tc>
          <w:tcPr>
            <w:tcW w:w="4077" w:type="dxa"/>
            <w:vAlign w:val="center"/>
          </w:tcPr>
          <w:p w:rsidR="00DF6C59" w:rsidRPr="006A5B8F" w:rsidRDefault="00DF6C59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Pr="002542FB" w:rsidRDefault="00DF6C59" w:rsidP="002646A5">
            <w:pPr>
              <w:ind w:firstLine="0"/>
              <w:contextualSpacing/>
            </w:pPr>
          </w:p>
        </w:tc>
      </w:tr>
      <w:tr w:rsidR="00DC6807" w:rsidRPr="001215CE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E56FA4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C6807" w:rsidRPr="006A5B8F" w:rsidRDefault="00DC6807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 w:rsidRPr="006A5B8F"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 w:rsidRPr="00582152">
              <w:t>4</w:t>
            </w:r>
          </w:p>
        </w:tc>
        <w:tc>
          <w:tcPr>
            <w:tcW w:w="3226" w:type="dxa"/>
            <w:vAlign w:val="center"/>
          </w:tcPr>
          <w:p w:rsidR="00DC6807" w:rsidRPr="006A5B8F" w:rsidRDefault="00DC6807" w:rsidP="002646A5">
            <w:pPr>
              <w:ind w:firstLine="0"/>
              <w:contextualSpacing/>
            </w:pPr>
          </w:p>
        </w:tc>
      </w:tr>
      <w:tr w:rsidR="000556DE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0556DE" w:rsidRPr="00287C7C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6A5B8F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0556DE" w:rsidRPr="006A5B8F" w:rsidTr="000556DE">
        <w:tc>
          <w:tcPr>
            <w:tcW w:w="4077" w:type="dxa"/>
            <w:vAlign w:val="center"/>
          </w:tcPr>
          <w:p w:rsidR="000556DE" w:rsidRPr="000556DE" w:rsidRDefault="000556DE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0556DE" w:rsidRPr="000556DE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0556DE" w:rsidRPr="002542FB" w:rsidRDefault="000556DE" w:rsidP="002646A5">
            <w:pPr>
              <w:ind w:firstLine="0"/>
              <w:contextualSpacing/>
            </w:pPr>
          </w:p>
        </w:tc>
      </w:tr>
      <w:tr w:rsidR="00DC6807" w:rsidRPr="006A5B8F" w:rsidTr="000556DE">
        <w:tc>
          <w:tcPr>
            <w:tcW w:w="4077" w:type="dxa"/>
            <w:vAlign w:val="center"/>
          </w:tcPr>
          <w:p w:rsidR="00DC6807" w:rsidRPr="006D1EDD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D1EDD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DC6807" w:rsidRPr="00582152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DC6807" w:rsidRPr="002542FB" w:rsidRDefault="00DC6807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4D19F4" w:rsidRDefault="00DC6807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DC6807" w:rsidRPr="009D50F4" w:rsidTr="000556DE">
        <w:tc>
          <w:tcPr>
            <w:tcW w:w="4077" w:type="dxa"/>
            <w:vAlign w:val="center"/>
          </w:tcPr>
          <w:p w:rsidR="00DC6807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DC6807" w:rsidRPr="001275BA" w:rsidRDefault="00DC6807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DC6807" w:rsidRDefault="00DC6807" w:rsidP="002646A5">
            <w:pPr>
              <w:ind w:firstLine="0"/>
              <w:contextualSpacing/>
            </w:pPr>
          </w:p>
        </w:tc>
      </w:tr>
      <w:tr w:rsidR="004C3477" w:rsidRPr="006A5B8F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Pr="002542FB" w:rsidRDefault="004C3477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9571" w:type="dxa"/>
            <w:gridSpan w:val="4"/>
            <w:vAlign w:val="center"/>
          </w:tcPr>
          <w:p w:rsidR="008F1885" w:rsidRPr="002646A5" w:rsidRDefault="008F1885" w:rsidP="002646A5">
            <w:pPr>
              <w:tabs>
                <w:tab w:val="left" w:pos="2142"/>
              </w:tabs>
              <w:ind w:firstLine="0"/>
              <w:contextualSpacing/>
              <w:jc w:val="center"/>
              <w:rPr>
                <w:b/>
              </w:rPr>
            </w:pPr>
            <w:r w:rsidRPr="002646A5">
              <w:rPr>
                <w:b/>
              </w:rPr>
              <w:t>3-х концевой вариант</w:t>
            </w:r>
          </w:p>
        </w:tc>
      </w:tr>
      <w:tr w:rsidR="008F1885" w:rsidRPr="009D50F4" w:rsidTr="002646A5">
        <w:trPr>
          <w:trHeight w:val="229"/>
        </w:trPr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8F1885" w:rsidRPr="00E56FA4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6A5B8F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DF20BD" w:rsidRDefault="00DF20BD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8F1885" w:rsidRPr="004C3477" w:rsidRDefault="001B26F8" w:rsidP="002646A5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F1885" w:rsidRDefault="008F188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DE0270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DE0270" w:rsidRPr="00287C7C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4D19F4" w:rsidRDefault="00DE0270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DE0270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6A5B8F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DE0270" w:rsidRPr="006A5B8F" w:rsidTr="001B26F8">
        <w:tc>
          <w:tcPr>
            <w:tcW w:w="4077" w:type="dxa"/>
            <w:vAlign w:val="center"/>
          </w:tcPr>
          <w:p w:rsidR="00DE0270" w:rsidRPr="000556DE" w:rsidRDefault="00DE0270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  <w:lang w:val="en-US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  <w:lang w:val="en-US"/>
              </w:rPr>
              <w:t>.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DE0270" w:rsidRPr="000556DE" w:rsidRDefault="00DE0270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226" w:type="dxa"/>
            <w:vAlign w:val="center"/>
          </w:tcPr>
          <w:p w:rsidR="00DE0270" w:rsidRPr="002542FB" w:rsidRDefault="00DE0270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 w:rsidR="00667169">
              <w:rPr>
                <w:rFonts w:ascii="Courier New" w:hAnsi="Courier New" w:cs="Courier New"/>
              </w:rPr>
              <w:t>нормальный</w:t>
            </w:r>
          </w:p>
        </w:tc>
        <w:tc>
          <w:tcPr>
            <w:tcW w:w="1134" w:type="dxa"/>
          </w:tcPr>
          <w:p w:rsidR="008F1885" w:rsidRPr="00582152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F1885" w:rsidRPr="002542FB" w:rsidRDefault="008F1885" w:rsidP="002646A5">
            <w:pPr>
              <w:ind w:firstLine="0"/>
              <w:contextualSpacing/>
            </w:pPr>
            <w:r>
              <w:t>Ускоренный автоматический</w:t>
            </w: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RPr="009D50F4" w:rsidTr="000556DE">
        <w:tc>
          <w:tcPr>
            <w:tcW w:w="4077" w:type="dxa"/>
            <w:vAlign w:val="center"/>
          </w:tcPr>
          <w:p w:rsidR="008F1885" w:rsidRPr="00287C7C" w:rsidRDefault="008F188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8F1885" w:rsidRPr="001275BA" w:rsidRDefault="008F188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C3477" w:rsidRPr="009D50F4" w:rsidTr="000556DE">
        <w:tc>
          <w:tcPr>
            <w:tcW w:w="4077" w:type="dxa"/>
            <w:vAlign w:val="center"/>
          </w:tcPr>
          <w:p w:rsidR="004C3477" w:rsidRPr="006A5B8F" w:rsidRDefault="004C3477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6A5B8F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582152">
              <w:t>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2646A5" w:rsidRDefault="002646A5" w:rsidP="00437C75">
      <w:pPr>
        <w:ind w:firstLine="284"/>
        <w:contextualSpacing/>
      </w:pPr>
    </w:p>
    <w:p w:rsidR="00245203" w:rsidRDefault="00245203" w:rsidP="00437C75">
      <w:pPr>
        <w:ind w:firstLine="284"/>
        <w:contextualSpacing/>
      </w:pPr>
      <w:r>
        <w:t>Таблица 1.1.</w:t>
      </w:r>
      <w:r w:rsidR="00450D0F">
        <w:t>3</w:t>
      </w:r>
      <w:r>
        <w:t>. Меню «Управление» в Р400</w:t>
      </w:r>
      <w:r w:rsidR="007174B6">
        <w:t>м</w:t>
      </w:r>
      <w:r>
        <w:t>. Режим совместимости ПВЗ-90.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245203" w:rsidTr="00DF6C59">
        <w:tc>
          <w:tcPr>
            <w:tcW w:w="4077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245203" w:rsidRDefault="00245203" w:rsidP="002646A5">
            <w:pPr>
              <w:ind w:firstLine="34"/>
              <w:contextualSpacing/>
              <w:jc w:val="center"/>
            </w:pPr>
            <w:r>
              <w:t>Код</w:t>
            </w:r>
          </w:p>
          <w:p w:rsidR="00245203" w:rsidRDefault="00245203" w:rsidP="002646A5">
            <w:pPr>
              <w:ind w:firstLine="34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245203" w:rsidRDefault="00245203" w:rsidP="00BD0591">
            <w:pPr>
              <w:ind w:firstLine="34"/>
              <w:contextualSpacing/>
              <w:jc w:val="center"/>
            </w:pPr>
            <w:r>
              <w:t>К</w:t>
            </w:r>
            <w:r w:rsidR="00BD0591">
              <w:t>о</w:t>
            </w:r>
            <w:r>
              <w:t>д действия</w:t>
            </w:r>
          </w:p>
        </w:tc>
        <w:tc>
          <w:tcPr>
            <w:tcW w:w="3226" w:type="dxa"/>
            <w:vAlign w:val="center"/>
          </w:tcPr>
          <w:p w:rsidR="00245203" w:rsidRDefault="00245203" w:rsidP="00437C75">
            <w:pPr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245203" w:rsidRDefault="00DF6C59" w:rsidP="002646A5">
            <w:pPr>
              <w:ind w:firstLine="34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Pr="00DF6C59" w:rsidRDefault="00DF6C59" w:rsidP="00437C75">
            <w:pPr>
              <w:contextualSpacing/>
            </w:pPr>
            <w:r>
              <w:t xml:space="preserve">В зависимости от текущего состояния, остается одно 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E56FA4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437C75">
            <w:pPr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437C75">
            <w:pPr>
              <w:contextualSpacing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6A5B8F" w:rsidRDefault="00DF6C59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DF6C59" w:rsidRDefault="00DF6C59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DF6C59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DF6C59" w:rsidRDefault="00DF6C59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C3477" w:rsidRPr="004C3477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  <w:tr w:rsidR="004C3477" w:rsidTr="00DF6C59">
        <w:tc>
          <w:tcPr>
            <w:tcW w:w="4077" w:type="dxa"/>
            <w:vAlign w:val="center"/>
          </w:tcPr>
          <w:p w:rsidR="004C3477" w:rsidRPr="00DF6C59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DF6C59" w:rsidRDefault="004C3477" w:rsidP="002646A5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C3477" w:rsidRPr="00DF6C59" w:rsidRDefault="004C3477" w:rsidP="00437C75">
            <w:pPr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437C75">
            <w:pPr>
              <w:contextualSpacing/>
            </w:pPr>
          </w:p>
        </w:tc>
      </w:tr>
    </w:tbl>
    <w:p w:rsidR="00245203" w:rsidRDefault="00245203" w:rsidP="00437C75"/>
    <w:p w:rsidR="00245203" w:rsidRDefault="00245203" w:rsidP="00437C75">
      <w:pPr>
        <w:ind w:firstLine="284"/>
        <w:contextualSpacing/>
      </w:pPr>
      <w:r>
        <w:lastRenderedPageBreak/>
        <w:t>Таблица 1.1.</w:t>
      </w:r>
      <w:r w:rsidR="00450D0F">
        <w:t>4</w:t>
      </w:r>
      <w:r>
        <w:t>. Меню «Управление» в Р400</w:t>
      </w:r>
      <w:r w:rsidR="007174B6">
        <w:t>м</w:t>
      </w:r>
      <w:r>
        <w:t>. Режим совместимости ПВЗУ-Е.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9A6AAD">
        <w:trPr>
          <w:trHeight w:val="54"/>
        </w:trPr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8F1885" w:rsidTr="009A6AAD">
        <w:trPr>
          <w:trHeight w:val="212"/>
        </w:trPr>
        <w:tc>
          <w:tcPr>
            <w:tcW w:w="9571" w:type="dxa"/>
            <w:gridSpan w:val="4"/>
            <w:vAlign w:val="center"/>
          </w:tcPr>
          <w:p w:rsidR="008F1885" w:rsidRPr="00D4167F" w:rsidRDefault="008F1885" w:rsidP="002646A5">
            <w:pPr>
              <w:ind w:firstLine="0"/>
              <w:contextualSpacing/>
              <w:jc w:val="center"/>
              <w:rPr>
                <w:rFonts w:ascii="Courier New" w:hAnsi="Courier New" w:cs="Courier New"/>
                <w:szCs w:val="20"/>
              </w:rPr>
            </w:pPr>
            <w:r>
              <w:t>2-х концевой вариант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245203" w:rsidRDefault="00BD0551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</w:tcPr>
          <w:p w:rsidR="00BD0551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BD0551" w:rsidTr="009A6AAD">
        <w:trPr>
          <w:trHeight w:val="200"/>
        </w:trPr>
        <w:tc>
          <w:tcPr>
            <w:tcW w:w="4077" w:type="dxa"/>
            <w:vAlign w:val="center"/>
          </w:tcPr>
          <w:p w:rsidR="00BD0551" w:rsidRPr="00DF6C59" w:rsidRDefault="00BD0551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6A5B8F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BD0551" w:rsidRDefault="00BD0551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удален. МАН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7040C" w:rsidRDefault="008112B5" w:rsidP="002646A5">
            <w:pPr>
              <w:ind w:firstLine="0"/>
              <w:contextualSpacing/>
              <w:jc w:val="center"/>
            </w:pPr>
            <w:r>
              <w:t>1</w:t>
            </w:r>
            <w:r w:rsidR="0047040C"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47040C" w:rsidRPr="004C3477" w:rsidRDefault="0047040C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DF6C59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9571" w:type="dxa"/>
            <w:gridSpan w:val="4"/>
            <w:vAlign w:val="center"/>
          </w:tcPr>
          <w:p w:rsidR="0047040C" w:rsidRDefault="0047040C" w:rsidP="002646A5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:rsidR="0047040C" w:rsidRPr="00245203" w:rsidRDefault="0047040C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  <w:vAlign w:val="center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4D19F4" w:rsidRDefault="0047040C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47040C" w:rsidTr="009A6AAD">
        <w:trPr>
          <w:trHeight w:val="200"/>
        </w:trPr>
        <w:tc>
          <w:tcPr>
            <w:tcW w:w="4077" w:type="dxa"/>
            <w:vAlign w:val="center"/>
          </w:tcPr>
          <w:p w:rsidR="0047040C" w:rsidRPr="00DF6C59" w:rsidRDefault="0047040C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47040C" w:rsidRPr="006A5B8F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</w:tcPr>
          <w:p w:rsidR="0047040C" w:rsidRDefault="0047040C" w:rsidP="002646A5">
            <w:pPr>
              <w:ind w:firstLine="0"/>
              <w:contextualSpacing/>
              <w:jc w:val="center"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8112B5" w:rsidRDefault="008112B5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RPr="009D50F4" w:rsidTr="009A6AAD">
        <w:tc>
          <w:tcPr>
            <w:tcW w:w="4077" w:type="dxa"/>
            <w:vAlign w:val="center"/>
          </w:tcPr>
          <w:p w:rsidR="008112B5" w:rsidRPr="00287C7C" w:rsidRDefault="008112B5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9A6AAD" w:rsidRPr="009D50F4" w:rsidTr="009A6AAD">
        <w:tc>
          <w:tcPr>
            <w:tcW w:w="4077" w:type="dxa"/>
            <w:vAlign w:val="center"/>
          </w:tcPr>
          <w:p w:rsidR="009A6AAD" w:rsidRPr="00287C7C" w:rsidRDefault="009A6AAD" w:rsidP="002646A5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9A6AAD" w:rsidRDefault="009A6AAD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9A6AAD" w:rsidRDefault="009A6AAD" w:rsidP="002646A5">
            <w:pPr>
              <w:ind w:firstLine="0"/>
              <w:contextualSpacing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8112B5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1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16</w:t>
            </w:r>
          </w:p>
        </w:tc>
        <w:tc>
          <w:tcPr>
            <w:tcW w:w="3226" w:type="dxa"/>
            <w:vMerge w:val="restart"/>
          </w:tcPr>
          <w:p w:rsidR="00C5279B" w:rsidRDefault="00C5279B" w:rsidP="002646A5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17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C5279B" w:rsidTr="009A6AAD">
        <w:trPr>
          <w:trHeight w:val="200"/>
        </w:trPr>
        <w:tc>
          <w:tcPr>
            <w:tcW w:w="4077" w:type="dxa"/>
            <w:vAlign w:val="center"/>
          </w:tcPr>
          <w:p w:rsidR="00C5279B" w:rsidRPr="00DF6C59" w:rsidRDefault="00C5279B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Пуск удал. МАН 3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5279B" w:rsidRDefault="00C5279B" w:rsidP="002646A5">
            <w:pPr>
              <w:ind w:firstLine="0"/>
              <w:contextualSpacing/>
              <w:jc w:val="center"/>
            </w:pPr>
            <w:r>
              <w:t>18</w:t>
            </w:r>
          </w:p>
        </w:tc>
        <w:tc>
          <w:tcPr>
            <w:tcW w:w="3226" w:type="dxa"/>
            <w:vMerge/>
          </w:tcPr>
          <w:p w:rsidR="00C5279B" w:rsidRDefault="00C5279B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удал-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ых</w:t>
            </w:r>
            <w:proofErr w:type="spellEnd"/>
            <w:proofErr w:type="gramEnd"/>
            <w:r>
              <w:rPr>
                <w:rFonts w:ascii="Courier New" w:hAnsi="Courier New" w:cs="Courier New"/>
                <w:szCs w:val="20"/>
              </w:rPr>
              <w:t xml:space="preserve"> МАН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19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54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нормальный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Pr="004D19F4" w:rsidRDefault="008112B5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8112B5" w:rsidRDefault="008112B5" w:rsidP="002646A5">
            <w:pPr>
              <w:ind w:firstLine="0"/>
              <w:contextualSpacing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беглый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</w:rPr>
              <w:t>контр</w:t>
            </w:r>
            <w:proofErr w:type="gramStart"/>
            <w:r>
              <w:rPr>
                <w:rFonts w:ascii="Courier New" w:hAnsi="Courier New" w:cs="Courier New"/>
              </w:rPr>
              <w:t>.п</w:t>
            </w:r>
            <w:proofErr w:type="gramEnd"/>
            <w:r>
              <w:rPr>
                <w:rFonts w:ascii="Courier New" w:hAnsi="Courier New" w:cs="Courier New"/>
              </w:rPr>
              <w:t>ровер</w:t>
            </w:r>
            <w:proofErr w:type="spellEnd"/>
            <w:r>
              <w:rPr>
                <w:rFonts w:ascii="Courier New" w:hAnsi="Courier New" w:cs="Courier New"/>
              </w:rPr>
              <w:t>.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  <w:tr w:rsidR="008112B5" w:rsidTr="009A6AAD">
        <w:trPr>
          <w:trHeight w:val="200"/>
        </w:trPr>
        <w:tc>
          <w:tcPr>
            <w:tcW w:w="4077" w:type="dxa"/>
            <w:vAlign w:val="center"/>
          </w:tcPr>
          <w:p w:rsidR="008112B5" w:rsidRPr="00DF6C59" w:rsidRDefault="008112B5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Вызов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0</w:t>
            </w:r>
            <w:r>
              <w:rPr>
                <w:lang w:val="en-US"/>
              </w:rPr>
              <w:t>x</w:t>
            </w:r>
            <w:r w:rsidRPr="008112B5">
              <w:t>72</w:t>
            </w:r>
          </w:p>
        </w:tc>
        <w:tc>
          <w:tcPr>
            <w:tcW w:w="1134" w:type="dxa"/>
          </w:tcPr>
          <w:p w:rsidR="008112B5" w:rsidRPr="008112B5" w:rsidRDefault="008112B5" w:rsidP="002646A5">
            <w:pPr>
              <w:ind w:firstLine="0"/>
              <w:contextualSpacing/>
              <w:jc w:val="center"/>
            </w:pPr>
            <w:r w:rsidRPr="008112B5">
              <w:t>7</w:t>
            </w:r>
          </w:p>
        </w:tc>
        <w:tc>
          <w:tcPr>
            <w:tcW w:w="3226" w:type="dxa"/>
          </w:tcPr>
          <w:p w:rsidR="008112B5" w:rsidRDefault="008112B5" w:rsidP="002646A5">
            <w:pPr>
              <w:ind w:firstLine="0"/>
              <w:contextualSpacing/>
              <w:jc w:val="center"/>
            </w:pPr>
          </w:p>
        </w:tc>
      </w:tr>
    </w:tbl>
    <w:p w:rsidR="00450D0F" w:rsidRDefault="00450D0F" w:rsidP="00437C75">
      <w:pPr>
        <w:ind w:firstLine="284"/>
        <w:contextualSpacing/>
      </w:pPr>
    </w:p>
    <w:p w:rsidR="000556DE" w:rsidRDefault="000556DE" w:rsidP="00437C75">
      <w:pPr>
        <w:ind w:firstLine="284"/>
        <w:contextualSpacing/>
      </w:pPr>
      <w:r>
        <w:t>Таблица 1.1.</w:t>
      </w:r>
      <w:r w:rsidR="00450D0F">
        <w:t>5</w:t>
      </w:r>
      <w:r>
        <w:t>. Меню «Управление» в Р400м. Режим совместимости АВЗК-80.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0556DE" w:rsidTr="009E47D3">
        <w:tc>
          <w:tcPr>
            <w:tcW w:w="4077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 xml:space="preserve">. 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0556DE" w:rsidRPr="00245203" w:rsidRDefault="000556DE" w:rsidP="002646A5">
            <w:pPr>
              <w:ind w:firstLine="0"/>
              <w:contextualSpacing/>
              <w:jc w:val="center"/>
            </w:pPr>
            <w:r w:rsidRPr="00245203">
              <w:t>0</w:t>
            </w:r>
            <w:r>
              <w:rPr>
                <w:lang w:val="en-US"/>
              </w:rPr>
              <w:t>x</w:t>
            </w:r>
            <w:r w:rsidRPr="00245203">
              <w:t>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0556DE" w:rsidRDefault="000556DE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</w:rPr>
              <w:t>налад</w:t>
            </w:r>
            <w:proofErr w:type="spellEnd"/>
            <w:r>
              <w:rPr>
                <w:rFonts w:ascii="Courier New" w:hAnsi="Courier New" w:cs="Courier New"/>
              </w:rPr>
              <w:t>. вкл.</w:t>
            </w:r>
          </w:p>
        </w:tc>
        <w:tc>
          <w:tcPr>
            <w:tcW w:w="1134" w:type="dxa"/>
          </w:tcPr>
          <w:p w:rsidR="000556DE" w:rsidRPr="00E56FA4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4D19F4" w:rsidRDefault="000556DE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Сброс своего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6A5B8F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нормальный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  <w:jc w:val="center"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испытания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Pr="00DF6C59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пуск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0556DE" w:rsidRPr="004C3477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  <w:tr w:rsidR="000556DE" w:rsidTr="009E47D3">
        <w:trPr>
          <w:trHeight w:val="54"/>
        </w:trPr>
        <w:tc>
          <w:tcPr>
            <w:tcW w:w="4077" w:type="dxa"/>
            <w:vAlign w:val="center"/>
          </w:tcPr>
          <w:p w:rsidR="000556DE" w:rsidRDefault="000556DE" w:rsidP="002646A5">
            <w:pPr>
              <w:ind w:right="1734" w:firstLine="0"/>
              <w:contextualSpacing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0556DE" w:rsidRPr="00DF6C59" w:rsidRDefault="000556DE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226" w:type="dxa"/>
            <w:vAlign w:val="center"/>
          </w:tcPr>
          <w:p w:rsidR="000556DE" w:rsidRDefault="000556DE" w:rsidP="002646A5">
            <w:pPr>
              <w:ind w:firstLine="0"/>
              <w:contextualSpacing/>
            </w:pPr>
          </w:p>
        </w:tc>
      </w:tr>
    </w:tbl>
    <w:p w:rsidR="000556DE" w:rsidRDefault="000556DE" w:rsidP="00437C75">
      <w:pPr>
        <w:ind w:firstLine="284"/>
        <w:contextualSpacing/>
        <w:rPr>
          <w:lang w:val="en-US"/>
        </w:rPr>
      </w:pPr>
    </w:p>
    <w:p w:rsidR="008F1885" w:rsidRDefault="008F1885" w:rsidP="00437C75">
      <w:pPr>
        <w:ind w:firstLine="284"/>
        <w:contextualSpacing/>
      </w:pPr>
      <w:r>
        <w:t>Таблица 1.1</w:t>
      </w:r>
      <w:r w:rsidR="00450D0F">
        <w:t>.6</w:t>
      </w:r>
      <w:r>
        <w:t>. Меню «Управление» в Р400</w:t>
      </w:r>
      <w:r w:rsidR="007174B6">
        <w:t>м</w:t>
      </w:r>
      <w:r>
        <w:t>. Режим совместимости ПВЗЛ.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8F1885" w:rsidTr="00DF6C59">
        <w:tc>
          <w:tcPr>
            <w:tcW w:w="4077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 w:rsidRPr="00835C5A">
              <w:t>0</w:t>
            </w:r>
            <w:r>
              <w:rPr>
                <w:lang w:val="en-US"/>
              </w:rPr>
              <w:t>x</w:t>
            </w:r>
            <w:r w:rsidRPr="00835C5A">
              <w:t>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DF6C59" w:rsidRDefault="00DF6C59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DF6C59" w:rsidTr="00DF6C59">
        <w:tc>
          <w:tcPr>
            <w:tcW w:w="4077" w:type="dxa"/>
            <w:vAlign w:val="center"/>
          </w:tcPr>
          <w:p w:rsidR="00DF6C59" w:rsidRPr="006A5B8F" w:rsidRDefault="00DF6C59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DF6C59" w:rsidRPr="006A5B8F" w:rsidRDefault="00DF6C59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DF6C59" w:rsidRPr="004D19F4" w:rsidRDefault="00DF6C59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DF6C59" w:rsidRDefault="00DF6C59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lastRenderedPageBreak/>
              <w:t>Сброс своего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8F1885" w:rsidRPr="006A5B8F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АК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АК свой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</w:tcPr>
          <w:p w:rsidR="008F1885" w:rsidRPr="00287C7C" w:rsidRDefault="008F1885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АК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8F1885" w:rsidTr="00DF6C59">
        <w:tc>
          <w:tcPr>
            <w:tcW w:w="4077" w:type="dxa"/>
            <w:vAlign w:val="center"/>
          </w:tcPr>
          <w:p w:rsidR="008F1885" w:rsidRPr="006A5B8F" w:rsidRDefault="008F1885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Пуск ПРД</w:t>
            </w:r>
          </w:p>
        </w:tc>
        <w:tc>
          <w:tcPr>
            <w:tcW w:w="1134" w:type="dxa"/>
          </w:tcPr>
          <w:p w:rsidR="008F1885" w:rsidRPr="004D19F4" w:rsidRDefault="008F1885" w:rsidP="002646A5">
            <w:pPr>
              <w:ind w:firstLine="0"/>
              <w:contextualSpacing/>
              <w:jc w:val="center"/>
            </w:pPr>
            <w:r>
              <w:t>0х72</w:t>
            </w:r>
          </w:p>
        </w:tc>
        <w:tc>
          <w:tcPr>
            <w:tcW w:w="1134" w:type="dxa"/>
          </w:tcPr>
          <w:p w:rsidR="008F1885" w:rsidRPr="004D19F4" w:rsidRDefault="008112B5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8F1885" w:rsidRDefault="008F1885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 xml:space="preserve">АК </w:t>
            </w:r>
            <w:r>
              <w:rPr>
                <w:rFonts w:ascii="Courier New" w:hAnsi="Courier New" w:cs="Courier New"/>
              </w:rPr>
              <w:t>включен</w:t>
            </w:r>
          </w:p>
        </w:tc>
        <w:tc>
          <w:tcPr>
            <w:tcW w:w="1134" w:type="dxa"/>
          </w:tcPr>
          <w:p w:rsidR="0047040C" w:rsidRPr="00E56FA4" w:rsidRDefault="0047040C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x8A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3226" w:type="dxa"/>
            <w:vAlign w:val="center"/>
          </w:tcPr>
          <w:p w:rsidR="0047040C" w:rsidRPr="00EE6378" w:rsidRDefault="0047040C" w:rsidP="002646A5">
            <w:pPr>
              <w:ind w:firstLine="0"/>
              <w:contextualSpacing/>
            </w:pPr>
          </w:p>
        </w:tc>
      </w:tr>
      <w:tr w:rsidR="0047040C" w:rsidTr="00DF6C59">
        <w:tc>
          <w:tcPr>
            <w:tcW w:w="4077" w:type="dxa"/>
            <w:vAlign w:val="center"/>
          </w:tcPr>
          <w:p w:rsidR="0047040C" w:rsidRPr="00287C7C" w:rsidRDefault="0047040C" w:rsidP="002646A5">
            <w:pPr>
              <w:ind w:right="1734" w:firstLine="0"/>
              <w:rPr>
                <w:rFonts w:ascii="Courier New" w:hAnsi="Courier New" w:cs="Courier New"/>
              </w:rPr>
            </w:pPr>
            <w:r w:rsidRPr="00287C7C">
              <w:rPr>
                <w:rFonts w:ascii="Courier New" w:hAnsi="Courier New" w:cs="Courier New"/>
              </w:rPr>
              <w:t>АК выключен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47040C" w:rsidRPr="001275BA" w:rsidRDefault="0047040C" w:rsidP="002646A5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47040C" w:rsidRDefault="0047040C" w:rsidP="002646A5">
            <w:pPr>
              <w:ind w:firstLine="0"/>
              <w:contextualSpacing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</w:p>
        </w:tc>
      </w:tr>
    </w:tbl>
    <w:p w:rsidR="00D270F4" w:rsidRDefault="00D270F4" w:rsidP="00437C75">
      <w:pPr>
        <w:ind w:firstLine="284"/>
        <w:contextualSpacing/>
        <w:rPr>
          <w:lang w:val="en-US"/>
        </w:rPr>
      </w:pPr>
    </w:p>
    <w:p w:rsidR="00F305A4" w:rsidRDefault="00F305A4" w:rsidP="00F305A4">
      <w:pPr>
        <w:ind w:firstLine="284"/>
        <w:contextualSpacing/>
      </w:pPr>
      <w:r>
        <w:t>Таблица 1.1.</w:t>
      </w:r>
      <w:r w:rsidRPr="00F305A4">
        <w:t>7</w:t>
      </w:r>
      <w:r>
        <w:t>. Меню «Управление» в Р400м. Режим совместимости ЛИНИЯ-Р.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F305A4" w:rsidTr="008F2E2E">
        <w:tc>
          <w:tcPr>
            <w:tcW w:w="4077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</w:t>
            </w:r>
          </w:p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F305A4" w:rsidRPr="001215CE" w:rsidTr="008F2E2E">
        <w:tc>
          <w:tcPr>
            <w:tcW w:w="9571" w:type="dxa"/>
            <w:gridSpan w:val="4"/>
            <w:vAlign w:val="center"/>
          </w:tcPr>
          <w:p w:rsidR="00F305A4" w:rsidRPr="00BD0591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F305A4" w:rsidRPr="001215CE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F305A4" w:rsidRPr="00E56FA4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F305A4" w:rsidRPr="002542FB" w:rsidRDefault="00F305A4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D19F4" w:rsidRDefault="00F305A4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6A5B8F" w:rsidRDefault="00F305A4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ind w:firstLine="0"/>
              <w:contextualSpacing/>
            </w:pPr>
          </w:p>
        </w:tc>
      </w:tr>
      <w:tr w:rsidR="00F305A4" w:rsidTr="008F2E2E"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F305A4" w:rsidRPr="004C3477" w:rsidRDefault="00F305A4" w:rsidP="008F2E2E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F305A4" w:rsidRDefault="00F305A4" w:rsidP="008F2E2E">
            <w:pPr>
              <w:contextualSpacing/>
              <w:jc w:val="center"/>
            </w:pPr>
          </w:p>
        </w:tc>
      </w:tr>
      <w:tr w:rsidR="00F305A4" w:rsidTr="008F2E2E">
        <w:trPr>
          <w:trHeight w:val="200"/>
        </w:trPr>
        <w:tc>
          <w:tcPr>
            <w:tcW w:w="4077" w:type="dxa"/>
            <w:vAlign w:val="center"/>
          </w:tcPr>
          <w:p w:rsidR="00F305A4" w:rsidRPr="00DF6C59" w:rsidRDefault="00F305A4" w:rsidP="008F2E2E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F305A4" w:rsidRPr="006A5B8F" w:rsidRDefault="00F305A4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F305A4" w:rsidRPr="0047040C" w:rsidRDefault="00F305A4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F305A4" w:rsidRDefault="00F305A4" w:rsidP="008F2E2E">
            <w:pPr>
              <w:ind w:firstLine="0"/>
              <w:contextualSpacing/>
              <w:jc w:val="center"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АК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автоматическ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7D76B8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ускоренный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0x8A</w:t>
            </w:r>
          </w:p>
        </w:tc>
        <w:tc>
          <w:tcPr>
            <w:tcW w:w="1134" w:type="dxa"/>
            <w:vAlign w:val="center"/>
          </w:tcPr>
          <w:p w:rsidR="007D76B8" w:rsidRPr="004C3477" w:rsidRDefault="007D76B8" w:rsidP="008F2E2E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>АК выключен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 w:rsidRPr="00EE6378">
              <w:t>8</w:t>
            </w:r>
            <w:r>
              <w:rPr>
                <w:lang w:val="en-US"/>
              </w:rPr>
              <w:t>A</w:t>
            </w:r>
          </w:p>
        </w:tc>
        <w:tc>
          <w:tcPr>
            <w:tcW w:w="1134" w:type="dxa"/>
          </w:tcPr>
          <w:p w:rsidR="007D76B8" w:rsidRPr="001275BA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9571" w:type="dxa"/>
            <w:gridSpan w:val="4"/>
            <w:vAlign w:val="center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7D76B8" w:rsidRPr="00E56FA4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2542FB" w:rsidRDefault="007D76B8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7D76B8" w:rsidTr="008F2E2E">
        <w:trPr>
          <w:trHeight w:val="67"/>
        </w:trPr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6A5B8F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11</w:t>
            </w:r>
          </w:p>
        </w:tc>
        <w:tc>
          <w:tcPr>
            <w:tcW w:w="3226" w:type="dxa"/>
            <w:vMerge w:val="restart"/>
            <w:vAlign w:val="center"/>
          </w:tcPr>
          <w:p w:rsidR="007D76B8" w:rsidRP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7D76B8" w:rsidRDefault="00116886" w:rsidP="008F2E2E">
            <w:pPr>
              <w:ind w:firstLine="0"/>
              <w:contextualSpacing/>
              <w:jc w:val="center"/>
            </w:pPr>
            <w:r>
              <w:t>12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0A1BD4" w:rsidP="007D76B8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spellStart"/>
            <w:r>
              <w:rPr>
                <w:rFonts w:ascii="Courier New" w:hAnsi="Courier New" w:cs="Courier New"/>
              </w:rPr>
              <w:t>удаленн</w:t>
            </w:r>
            <w:proofErr w:type="spellEnd"/>
            <w:r>
              <w:rPr>
                <w:rFonts w:ascii="Courier New" w:hAnsi="Courier New" w:cs="Courier New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7D76B8">
              <w:t>0</w:t>
            </w:r>
            <w:r>
              <w:rPr>
                <w:lang w:val="en-US"/>
              </w:rPr>
              <w:t>x</w:t>
            </w:r>
            <w:r w:rsidRPr="007D76B8">
              <w:t>72</w:t>
            </w:r>
          </w:p>
        </w:tc>
        <w:tc>
          <w:tcPr>
            <w:tcW w:w="1134" w:type="dxa"/>
          </w:tcPr>
          <w:p w:rsidR="007D76B8" w:rsidRPr="00AF5ADE" w:rsidRDefault="00116886" w:rsidP="00AF5ADE">
            <w:pPr>
              <w:ind w:firstLine="0"/>
              <w:contextualSpacing/>
              <w:jc w:val="center"/>
              <w:rPr>
                <w:lang w:val="en-US"/>
              </w:rPr>
            </w:pPr>
            <w:r>
              <w:t>1</w:t>
            </w:r>
            <w:r w:rsidR="00AF5ADE">
              <w:rPr>
                <w:lang w:val="en-US"/>
              </w:rP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Pr="004C3477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В зависимости от номера своего, остаются номера удаленных аппаратов.</w:t>
            </w: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Pr="008112B5" w:rsidRDefault="007D76B8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287C7C" w:rsidRDefault="007D76B8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7D76B8" w:rsidRDefault="007D76B8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</w:p>
        </w:tc>
      </w:tr>
      <w:tr w:rsidR="007D76B8" w:rsidTr="008F2E2E">
        <w:tc>
          <w:tcPr>
            <w:tcW w:w="4077" w:type="dxa"/>
            <w:vAlign w:val="center"/>
          </w:tcPr>
          <w:p w:rsidR="007D76B8" w:rsidRPr="006A5B8F" w:rsidRDefault="007D76B8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7D76B8" w:rsidRPr="004D19F4" w:rsidRDefault="007D76B8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7D76B8" w:rsidRDefault="007D76B8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F305A4" w:rsidRDefault="00F305A4" w:rsidP="00437C75">
      <w:pPr>
        <w:ind w:firstLine="284"/>
        <w:contextualSpacing/>
        <w:rPr>
          <w:lang w:val="en-US"/>
        </w:rPr>
      </w:pPr>
    </w:p>
    <w:p w:rsidR="00F305A4" w:rsidRDefault="00F305A4" w:rsidP="00437C75">
      <w:pPr>
        <w:ind w:firstLine="284"/>
        <w:contextualSpacing/>
        <w:rPr>
          <w:lang w:val="en-US"/>
        </w:rPr>
      </w:pPr>
    </w:p>
    <w:p w:rsidR="00D111E7" w:rsidRDefault="008F1885" w:rsidP="00437C75">
      <w:pPr>
        <w:ind w:firstLine="284"/>
        <w:contextualSpacing/>
      </w:pPr>
      <w:r>
        <w:t>Таблица 1.1.</w:t>
      </w:r>
      <w:r w:rsidR="00F305A4" w:rsidRPr="000A1BD4">
        <w:t>8</w:t>
      </w:r>
      <w:r w:rsidR="00D111E7">
        <w:t>. Меню «Управление» в РЗСК</w:t>
      </w:r>
      <w:r w:rsidR="00245203">
        <w:t>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6A5B8F" w:rsidTr="00287C7C">
        <w:tc>
          <w:tcPr>
            <w:tcW w:w="4077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</w:t>
            </w:r>
          </w:p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D111E7" w:rsidRDefault="00D111E7" w:rsidP="002646A5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BD0591" w:rsidRPr="001215CE" w:rsidTr="008F2E2E">
        <w:tc>
          <w:tcPr>
            <w:tcW w:w="9571" w:type="dxa"/>
            <w:gridSpan w:val="4"/>
            <w:vAlign w:val="center"/>
          </w:tcPr>
          <w:p w:rsidR="00BD0591" w:rsidRPr="00BD0591" w:rsidRDefault="00BD0591" w:rsidP="00BD0591">
            <w:pPr>
              <w:ind w:firstLine="0"/>
              <w:contextualSpacing/>
              <w:jc w:val="center"/>
            </w:pPr>
            <w:r>
              <w:rPr>
                <w:lang w:val="en-US"/>
              </w:rPr>
              <w:t>2-</w:t>
            </w:r>
            <w:r>
              <w:t>х концевой вариант</w:t>
            </w:r>
          </w:p>
        </w:tc>
      </w:tr>
      <w:tr w:rsidR="00BD0551" w:rsidRPr="001215CE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51" w:rsidRPr="00E56FA4" w:rsidRDefault="00BD0551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51" w:rsidRPr="002542FB" w:rsidRDefault="00BD0551" w:rsidP="002646A5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51" w:rsidTr="00287C7C">
        <w:tc>
          <w:tcPr>
            <w:tcW w:w="4077" w:type="dxa"/>
            <w:vAlign w:val="center"/>
          </w:tcPr>
          <w:p w:rsidR="00BD0551" w:rsidRPr="006A5B8F" w:rsidRDefault="00BD0551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51" w:rsidRPr="004D19F4" w:rsidRDefault="00BD0551" w:rsidP="002646A5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51" w:rsidRDefault="00BD0551" w:rsidP="002646A5">
            <w:pPr>
              <w:ind w:firstLine="0"/>
              <w:contextualSpacing/>
            </w:pPr>
          </w:p>
        </w:tc>
      </w:tr>
      <w:tr w:rsidR="006A5B8F" w:rsidTr="00287C7C">
        <w:tc>
          <w:tcPr>
            <w:tcW w:w="4077" w:type="dxa"/>
            <w:vAlign w:val="center"/>
          </w:tcPr>
          <w:p w:rsidR="006A5B8F" w:rsidRPr="006A5B8F" w:rsidRDefault="006A5B8F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6A5B8F" w:rsidRPr="006A5B8F" w:rsidRDefault="006A5B8F" w:rsidP="002646A5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6A5B8F" w:rsidRDefault="006A5B8F" w:rsidP="002646A5">
            <w:pPr>
              <w:ind w:firstLine="0"/>
              <w:contextualSpacing/>
            </w:pPr>
          </w:p>
        </w:tc>
      </w:tr>
      <w:tr w:rsidR="00C911CB" w:rsidTr="00903E58"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903E58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C911CB" w:rsidRPr="004C3477" w:rsidRDefault="00C911CB" w:rsidP="00C911CB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C911CB" w:rsidRDefault="00C911CB" w:rsidP="00903E58">
            <w:pPr>
              <w:contextualSpacing/>
              <w:jc w:val="center"/>
            </w:pPr>
          </w:p>
        </w:tc>
      </w:tr>
      <w:tr w:rsidR="00C911CB" w:rsidTr="00903E58">
        <w:trPr>
          <w:trHeight w:val="200"/>
        </w:trPr>
        <w:tc>
          <w:tcPr>
            <w:tcW w:w="4077" w:type="dxa"/>
            <w:vAlign w:val="center"/>
          </w:tcPr>
          <w:p w:rsidR="00C911CB" w:rsidRPr="00DF6C59" w:rsidRDefault="00C911CB" w:rsidP="00903E58">
            <w:pPr>
              <w:ind w:right="1734"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Пуск </w:t>
            </w:r>
            <w:proofErr w:type="gramStart"/>
            <w:r>
              <w:rPr>
                <w:rFonts w:ascii="Courier New" w:hAnsi="Courier New" w:cs="Courier New"/>
              </w:rPr>
              <w:t>удаленного</w:t>
            </w:r>
            <w:proofErr w:type="gramEnd"/>
          </w:p>
        </w:tc>
        <w:tc>
          <w:tcPr>
            <w:tcW w:w="1134" w:type="dxa"/>
          </w:tcPr>
          <w:p w:rsidR="00C911CB" w:rsidRPr="006A5B8F" w:rsidRDefault="00C911CB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911CB" w:rsidRPr="0047040C" w:rsidRDefault="00C911CB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</w:tcPr>
          <w:p w:rsidR="00C911CB" w:rsidRDefault="00C911CB" w:rsidP="00903E58">
            <w:pPr>
              <w:ind w:firstLine="0"/>
              <w:contextualSpacing/>
              <w:jc w:val="center"/>
            </w:pPr>
          </w:p>
        </w:tc>
      </w:tr>
      <w:tr w:rsidR="004C3477" w:rsidTr="007B338B">
        <w:tc>
          <w:tcPr>
            <w:tcW w:w="4077" w:type="dxa"/>
            <w:vAlign w:val="center"/>
          </w:tcPr>
          <w:p w:rsidR="004C3477" w:rsidRPr="006A5B8F" w:rsidRDefault="004C3477" w:rsidP="002646A5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4C3477" w:rsidRPr="004D19F4" w:rsidRDefault="004C3477" w:rsidP="002646A5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4C3477" w:rsidRDefault="004C3477" w:rsidP="002646A5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  <w:tr w:rsidR="00BD0591" w:rsidTr="008F2E2E">
        <w:tc>
          <w:tcPr>
            <w:tcW w:w="9571" w:type="dxa"/>
            <w:gridSpan w:val="4"/>
            <w:vAlign w:val="center"/>
          </w:tcPr>
          <w:p w:rsidR="00BD0591" w:rsidRDefault="00BD0591" w:rsidP="00BD0591">
            <w:pPr>
              <w:ind w:firstLine="0"/>
              <w:contextualSpacing/>
              <w:jc w:val="center"/>
            </w:pPr>
            <w:r>
              <w:t>3-х концевой вариант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 xml:space="preserve">. </w:t>
            </w:r>
            <w:proofErr w:type="spellStart"/>
            <w:proofErr w:type="gramStart"/>
            <w:r w:rsidRPr="006A5B8F">
              <w:rPr>
                <w:rFonts w:ascii="Courier New" w:hAnsi="Courier New" w:cs="Courier New"/>
                <w:szCs w:val="20"/>
              </w:rPr>
              <w:t>выкл</w:t>
            </w:r>
            <w:proofErr w:type="spellEnd"/>
            <w:proofErr w:type="gramEnd"/>
          </w:p>
        </w:tc>
        <w:tc>
          <w:tcPr>
            <w:tcW w:w="1134" w:type="dxa"/>
          </w:tcPr>
          <w:p w:rsidR="00BD0591" w:rsidRPr="00E56FA4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3226" w:type="dxa"/>
            <w:vMerge w:val="restart"/>
            <w:vAlign w:val="center"/>
          </w:tcPr>
          <w:p w:rsidR="00BD0591" w:rsidRPr="002542FB" w:rsidRDefault="00BD0591" w:rsidP="008F2E2E">
            <w:pPr>
              <w:ind w:firstLine="0"/>
              <w:contextualSpacing/>
            </w:pPr>
            <w:r>
              <w:t>В зависимости от текущего состояния, остается одно</w:t>
            </w:r>
          </w:p>
        </w:tc>
      </w:tr>
      <w:tr w:rsidR="00BD0591" w:rsidTr="00BD0591">
        <w:trPr>
          <w:trHeight w:val="67"/>
        </w:trPr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 w:rsidRPr="006A5B8F">
              <w:rPr>
                <w:rFonts w:ascii="Courier New" w:hAnsi="Courier New" w:cs="Courier New"/>
                <w:szCs w:val="20"/>
              </w:rPr>
              <w:t>налад</w:t>
            </w:r>
            <w:proofErr w:type="spellEnd"/>
            <w:r w:rsidRPr="006A5B8F">
              <w:rPr>
                <w:rFonts w:ascii="Courier New" w:hAnsi="Courier New" w:cs="Courier New"/>
                <w:szCs w:val="20"/>
              </w:rPr>
              <w:t>. вкл.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6A5B8F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DF20BD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BD0591" w:rsidRPr="004C3477" w:rsidRDefault="00BD0591" w:rsidP="008F2E2E">
            <w:pPr>
              <w:ind w:firstLine="0"/>
              <w:contextualSpacing/>
            </w:pPr>
            <w:r>
              <w:t xml:space="preserve">== «сброс </w:t>
            </w:r>
            <w:proofErr w:type="gramStart"/>
            <w:r>
              <w:t>удаленного</w:t>
            </w:r>
            <w:proofErr w:type="gramEnd"/>
            <w:r>
              <w:t>»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1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3226" w:type="dxa"/>
            <w:vMerge w:val="restart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 xml:space="preserve">В зависимости от номера своего, остаются номера </w:t>
            </w:r>
            <w:r>
              <w:lastRenderedPageBreak/>
              <w:t>удаленных аппаратов.</w:t>
            </w: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 w:rsidRPr="004C3477">
              <w:t>0</w:t>
            </w:r>
            <w:r>
              <w:rPr>
                <w:lang w:val="en-US"/>
              </w:rPr>
              <w:t>x</w:t>
            </w:r>
            <w:r w:rsidRPr="004C3477">
              <w:t>7</w:t>
            </w: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spellStart"/>
            <w:r>
              <w:rPr>
                <w:rFonts w:ascii="Courier New" w:hAnsi="Courier New" w:cs="Courier New"/>
                <w:szCs w:val="20"/>
              </w:rPr>
              <w:t>удаленн</w:t>
            </w:r>
            <w:proofErr w:type="spellEnd"/>
            <w:r>
              <w:rPr>
                <w:rFonts w:ascii="Courier New" w:hAnsi="Courier New" w:cs="Courier New"/>
                <w:szCs w:val="20"/>
              </w:rPr>
              <w:t>. 3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Pr="008112B5" w:rsidRDefault="00BD0591" w:rsidP="008F2E2E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226" w:type="dxa"/>
            <w:vMerge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287C7C" w:rsidRDefault="00BD0591" w:rsidP="008F2E2E">
            <w:pPr>
              <w:tabs>
                <w:tab w:val="left" w:pos="2142"/>
              </w:tabs>
              <w:ind w:right="1734"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szCs w:val="20"/>
              </w:rPr>
              <w:lastRenderedPageBreak/>
              <w:t xml:space="preserve">Пуск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удаленных</w:t>
            </w:r>
            <w:proofErr w:type="gramEnd"/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BD0591" w:rsidRDefault="00BD0591" w:rsidP="008F2E2E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</w:p>
        </w:tc>
      </w:tr>
      <w:tr w:rsidR="00BD0591" w:rsidTr="007B338B">
        <w:tc>
          <w:tcPr>
            <w:tcW w:w="4077" w:type="dxa"/>
            <w:vAlign w:val="center"/>
          </w:tcPr>
          <w:p w:rsidR="00BD0591" w:rsidRPr="006A5B8F" w:rsidRDefault="00BD0591" w:rsidP="008F2E2E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Вызов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0</w:t>
            </w:r>
            <w:r>
              <w:rPr>
                <w:lang w:val="en-US"/>
              </w:rPr>
              <w:t>x72</w:t>
            </w:r>
          </w:p>
        </w:tc>
        <w:tc>
          <w:tcPr>
            <w:tcW w:w="1134" w:type="dxa"/>
          </w:tcPr>
          <w:p w:rsidR="00BD0591" w:rsidRPr="004D19F4" w:rsidRDefault="00BD0591" w:rsidP="008F2E2E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3226" w:type="dxa"/>
            <w:vAlign w:val="center"/>
          </w:tcPr>
          <w:p w:rsidR="00BD0591" w:rsidRDefault="00BD0591" w:rsidP="008F2E2E">
            <w:pPr>
              <w:ind w:firstLine="0"/>
              <w:contextualSpacing/>
            </w:pPr>
            <w:r>
              <w:t>Только  режиме «</w:t>
            </w:r>
            <w:proofErr w:type="gramStart"/>
            <w:r>
              <w:t>Выведен</w:t>
            </w:r>
            <w:proofErr w:type="gramEnd"/>
            <w:r>
              <w:t xml:space="preserve">» </w:t>
            </w:r>
          </w:p>
        </w:tc>
      </w:tr>
    </w:tbl>
    <w:p w:rsidR="00D270F4" w:rsidRDefault="00D270F4" w:rsidP="00437C75">
      <w:pPr>
        <w:ind w:firstLine="284"/>
        <w:contextualSpacing/>
      </w:pPr>
    </w:p>
    <w:p w:rsidR="00CE2B9E" w:rsidRDefault="00CE2B9E" w:rsidP="00CE2B9E">
      <w:pPr>
        <w:ind w:firstLine="284"/>
        <w:contextualSpacing/>
      </w:pPr>
      <w:r>
        <w:t>Таблица 1.1.</w:t>
      </w:r>
      <w:r w:rsidR="00F305A4" w:rsidRPr="000A1BD4">
        <w:t>9</w:t>
      </w:r>
      <w:r>
        <w:t>. Меню «Управление» в ОПТИКЕ.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077"/>
        <w:gridCol w:w="1134"/>
        <w:gridCol w:w="1134"/>
        <w:gridCol w:w="3226"/>
      </w:tblGrid>
      <w:tr w:rsidR="00CE2B9E" w:rsidTr="00EC66ED">
        <w:tc>
          <w:tcPr>
            <w:tcW w:w="4077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</w:t>
            </w:r>
          </w:p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команды</w:t>
            </w:r>
          </w:p>
        </w:tc>
        <w:tc>
          <w:tcPr>
            <w:tcW w:w="1134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Код действия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E2B9E" w:rsidTr="00EC66ED">
        <w:tc>
          <w:tcPr>
            <w:tcW w:w="4077" w:type="dxa"/>
            <w:vAlign w:val="center"/>
          </w:tcPr>
          <w:p w:rsidR="00CE2B9E" w:rsidRPr="006A5B8F" w:rsidRDefault="00CE2B9E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 w:rsidRPr="006A5B8F">
              <w:rPr>
                <w:rFonts w:ascii="Courier New" w:hAnsi="Courier New" w:cs="Courier New"/>
                <w:szCs w:val="20"/>
              </w:rPr>
              <w:t>Сброс своего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</w:tcPr>
          <w:p w:rsidR="00CE2B9E" w:rsidRPr="006A5B8F" w:rsidRDefault="00CE2B9E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226" w:type="dxa"/>
            <w:vAlign w:val="center"/>
          </w:tcPr>
          <w:p w:rsidR="00CE2B9E" w:rsidRDefault="00CE2B9E" w:rsidP="00EC66ED">
            <w:pPr>
              <w:ind w:firstLine="0"/>
              <w:contextualSpacing/>
            </w:pPr>
          </w:p>
        </w:tc>
      </w:tr>
      <w:tr w:rsidR="00932ECA" w:rsidTr="00EC66ED">
        <w:tc>
          <w:tcPr>
            <w:tcW w:w="4077" w:type="dxa"/>
            <w:vAlign w:val="center"/>
          </w:tcPr>
          <w:p w:rsidR="00932ECA" w:rsidRPr="00932ECA" w:rsidRDefault="00932ECA" w:rsidP="00EC66ED">
            <w:pPr>
              <w:ind w:right="1734" w:firstLine="0"/>
              <w:rPr>
                <w:rFonts w:ascii="Courier New" w:hAnsi="Courier New" w:cs="Courier New"/>
                <w:szCs w:val="20"/>
              </w:rPr>
            </w:pPr>
            <w:r>
              <w:rPr>
                <w:rFonts w:ascii="Courier New" w:hAnsi="Courier New" w:cs="Courier New"/>
                <w:szCs w:val="20"/>
              </w:rPr>
              <w:t xml:space="preserve">Сброс </w:t>
            </w:r>
            <w:proofErr w:type="gramStart"/>
            <w:r>
              <w:rPr>
                <w:rFonts w:ascii="Courier New" w:hAnsi="Courier New" w:cs="Courier New"/>
                <w:szCs w:val="20"/>
              </w:rPr>
              <w:t>удаленного</w:t>
            </w:r>
            <w:proofErr w:type="gramEnd"/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0x72</w:t>
            </w:r>
          </w:p>
        </w:tc>
        <w:tc>
          <w:tcPr>
            <w:tcW w:w="1134" w:type="dxa"/>
            <w:vAlign w:val="center"/>
          </w:tcPr>
          <w:p w:rsidR="00932ECA" w:rsidRPr="004C3477" w:rsidRDefault="00932ECA" w:rsidP="00EC66ED">
            <w:pPr>
              <w:ind w:firstLine="34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226" w:type="dxa"/>
            <w:vAlign w:val="center"/>
          </w:tcPr>
          <w:p w:rsidR="00932ECA" w:rsidRDefault="00932ECA" w:rsidP="00EC66ED">
            <w:pPr>
              <w:ind w:firstLine="0"/>
              <w:contextualSpacing/>
            </w:pPr>
            <w:r>
              <w:t xml:space="preserve">В </w:t>
            </w:r>
            <w:proofErr w:type="gramStart"/>
            <w:r>
              <w:t>чистом</w:t>
            </w:r>
            <w:proofErr w:type="gramEnd"/>
            <w:r>
              <w:t xml:space="preserve"> ПРМ тоже есть</w:t>
            </w:r>
          </w:p>
        </w:tc>
      </w:tr>
    </w:tbl>
    <w:p w:rsidR="00582152" w:rsidRDefault="00582152" w:rsidP="00437C75"/>
    <w:p w:rsidR="00582152" w:rsidRDefault="00582152" w:rsidP="00437C75">
      <w:r>
        <w:br w:type="page"/>
      </w:r>
    </w:p>
    <w:p w:rsidR="00340D5B" w:rsidRDefault="006C7E97" w:rsidP="00437C75">
      <w:pPr>
        <w:pStyle w:val="2"/>
      </w:pPr>
      <w:bookmarkStart w:id="6" w:name="_Toc404336360"/>
      <w:proofErr w:type="spellStart"/>
      <w:r>
        <w:lastRenderedPageBreak/>
        <w:t>Автоконтроль</w:t>
      </w:r>
      <w:bookmarkEnd w:id="6"/>
      <w:proofErr w:type="spellEnd"/>
    </w:p>
    <w:p w:rsidR="006C7E97" w:rsidRPr="006C7E97" w:rsidRDefault="006C7E97" w:rsidP="00437C75"/>
    <w:p w:rsidR="00340D5B" w:rsidRDefault="00340D5B" w:rsidP="00437C75">
      <w:pPr>
        <w:ind w:firstLine="284"/>
        <w:contextualSpacing/>
        <w:jc w:val="both"/>
      </w:pPr>
      <w:r>
        <w:t xml:space="preserve">Возможность управления АК есть только в </w:t>
      </w:r>
      <w:r w:rsidRPr="00340D5B">
        <w:rPr>
          <w:b/>
        </w:rPr>
        <w:t>Р400</w:t>
      </w:r>
      <w:r w:rsidR="00377E00">
        <w:rPr>
          <w:b/>
        </w:rPr>
        <w:t>м</w:t>
      </w:r>
      <w:r>
        <w:t>, в РЗСК и К400 она отсутствует.</w:t>
      </w:r>
    </w:p>
    <w:p w:rsidR="00340D5B" w:rsidRDefault="00340D5B" w:rsidP="00437C75">
      <w:pPr>
        <w:ind w:firstLine="284"/>
        <w:contextualSpacing/>
        <w:jc w:val="both"/>
      </w:pPr>
    </w:p>
    <w:p w:rsidR="00340D5B" w:rsidRDefault="00340D5B" w:rsidP="00437C75">
      <w:pPr>
        <w:ind w:firstLine="284"/>
        <w:contextualSpacing/>
        <w:jc w:val="both"/>
      </w:pPr>
      <w:r>
        <w:t>Смена режимов работы АК осуществляться: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переключателем на блоке БВП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 xml:space="preserve">с клавиатуры в начальном уровне меню </w:t>
      </w:r>
    </w:p>
    <w:p w:rsidR="00340D5B" w:rsidRDefault="00340D5B" w:rsidP="00437C75">
      <w:pPr>
        <w:pStyle w:val="a3"/>
        <w:numPr>
          <w:ilvl w:val="0"/>
          <w:numId w:val="3"/>
        </w:numPr>
        <w:jc w:val="both"/>
      </w:pPr>
      <w:r>
        <w:t>с помощью пункта меню «Управление»</w:t>
      </w:r>
    </w:p>
    <w:p w:rsidR="006C7E97" w:rsidRDefault="00CA57A7" w:rsidP="00437C75">
      <w:pPr>
        <w:pStyle w:val="3"/>
      </w:pPr>
      <w:bookmarkStart w:id="7" w:name="_Ref380593961"/>
      <w:bookmarkStart w:id="8" w:name="_Toc404336361"/>
      <w:r>
        <w:t>Переключатель на блоке БВП</w:t>
      </w:r>
      <w:bookmarkEnd w:id="7"/>
      <w:bookmarkEnd w:id="8"/>
    </w:p>
    <w:p w:rsidR="00CA57A7" w:rsidRDefault="00CA57A7" w:rsidP="00437C75">
      <w:pPr>
        <w:contextualSpacing/>
        <w:jc w:val="both"/>
      </w:pPr>
    </w:p>
    <w:p w:rsidR="00727C66" w:rsidRDefault="00340D5B" w:rsidP="00437C75">
      <w:pPr>
        <w:ind w:firstLine="284"/>
        <w:contextualSpacing/>
        <w:jc w:val="both"/>
      </w:pPr>
      <w:r>
        <w:t>Переключател</w:t>
      </w:r>
      <w:r w:rsidR="00EB7664">
        <w:t>ь</w:t>
      </w:r>
      <w:r>
        <w:t xml:space="preserve"> на блоке БВП</w:t>
      </w:r>
      <w:r w:rsidR="00727C66">
        <w:t xml:space="preserve"> </w:t>
      </w:r>
      <w:r w:rsidR="00377E00">
        <w:t>есть только в вари</w:t>
      </w:r>
      <w:r w:rsidR="0063021E">
        <w:t>анте Р400м. И позволяет в режимах</w:t>
      </w:r>
      <w:r w:rsidR="00377E00">
        <w:t xml:space="preserve"> совместимости с ПВЗЛ</w:t>
      </w:r>
      <w:r w:rsidR="0063021E">
        <w:t xml:space="preserve"> и АВАНТ</w:t>
      </w:r>
      <w:r w:rsidR="00377E00">
        <w:t xml:space="preserve"> менять режим </w:t>
      </w:r>
      <w:proofErr w:type="spellStart"/>
      <w:r w:rsidR="00377E00">
        <w:t>автоконтроля</w:t>
      </w:r>
      <w:proofErr w:type="spellEnd"/>
      <w:r w:rsidR="00377E00">
        <w:t xml:space="preserve"> (</w:t>
      </w:r>
      <w:r>
        <w:t>«Нормальный»</w:t>
      </w:r>
      <w:r w:rsidR="00377E00">
        <w:t xml:space="preserve"> или</w:t>
      </w:r>
      <w:r>
        <w:t xml:space="preserve"> «Односторонний»</w:t>
      </w:r>
      <w:r w:rsidR="00377E00">
        <w:t>)</w:t>
      </w:r>
      <w:r w:rsidR="00727C66">
        <w:t>.</w:t>
      </w:r>
    </w:p>
    <w:p w:rsidR="00727C66" w:rsidRDefault="00727C66" w:rsidP="00437C75">
      <w:pPr>
        <w:ind w:firstLine="284"/>
        <w:contextualSpacing/>
        <w:jc w:val="both"/>
      </w:pPr>
    </w:p>
    <w:p w:rsidR="00CA57A7" w:rsidRDefault="006C7E97" w:rsidP="00437C75">
      <w:pPr>
        <w:pStyle w:val="3"/>
      </w:pPr>
      <w:bookmarkStart w:id="9" w:name="_Toc404336362"/>
      <w:r>
        <w:t>Клавиатура</w:t>
      </w:r>
      <w:bookmarkEnd w:id="9"/>
    </w:p>
    <w:p w:rsidR="00CA57A7" w:rsidRDefault="00CA57A7" w:rsidP="00437C75">
      <w:pPr>
        <w:ind w:firstLine="284"/>
        <w:contextualSpacing/>
        <w:jc w:val="both"/>
      </w:pPr>
    </w:p>
    <w:p w:rsidR="00CA57A7" w:rsidRDefault="00727C66" w:rsidP="00437C75">
      <w:pPr>
        <w:ind w:firstLine="284"/>
        <w:contextualSpacing/>
        <w:jc w:val="both"/>
      </w:pPr>
      <w:r>
        <w:t xml:space="preserve">С клавиатуры работа с АК происходит только в начальном уровне меню. </w:t>
      </w:r>
    </w:p>
    <w:p w:rsidR="006C7E97" w:rsidRPr="00530A90" w:rsidRDefault="00EB7664" w:rsidP="00437C75">
      <w:pPr>
        <w:ind w:firstLine="284"/>
        <w:contextualSpacing/>
        <w:jc w:val="both"/>
      </w:pPr>
      <w:r>
        <w:t xml:space="preserve">При нажатии на кнопку в блок БСП </w:t>
      </w:r>
      <w:r w:rsidR="006C7E97">
        <w:t>отправляется команда</w:t>
      </w:r>
      <w:r w:rsidR="00E56FA4">
        <w:t xml:space="preserve"> </w:t>
      </w:r>
      <w:r w:rsidR="006C7E97">
        <w:t>с дополнительным кодом действия</w:t>
      </w:r>
      <w:r w:rsidR="00E56FA4">
        <w:t xml:space="preserve"> </w:t>
      </w:r>
      <w:r w:rsidR="00530A90">
        <w:t>(см. пункт</w:t>
      </w:r>
      <w:r w:rsidR="003613F7" w:rsidRPr="003613F7">
        <w:rPr>
          <w:i/>
        </w:rPr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_Ref380584511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1.6.2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530A90">
        <w:t xml:space="preserve"> </w:t>
      </w:r>
      <w:r w:rsidR="00530A90" w:rsidRPr="00530A90">
        <w:rPr>
          <w:i/>
        </w:rPr>
        <w:fldChar w:fldCharType="begin"/>
      </w:r>
      <w:r w:rsidR="00530A90" w:rsidRPr="00530A90">
        <w:rPr>
          <w:i/>
        </w:rPr>
        <w:instrText xml:space="preserve"> REF _Ref380584511 \h </w:instrText>
      </w:r>
      <w:r w:rsidR="00530A90">
        <w:rPr>
          <w:i/>
        </w:rPr>
        <w:instrText xml:space="preserve"> \* MERGEFORMAT </w:instrText>
      </w:r>
      <w:r w:rsidR="00530A90" w:rsidRPr="00530A90">
        <w:rPr>
          <w:i/>
        </w:rPr>
      </w:r>
      <w:r w:rsidR="00530A90" w:rsidRPr="00530A90">
        <w:rPr>
          <w:i/>
        </w:rPr>
        <w:fldChar w:fldCharType="separate"/>
      </w:r>
      <w:r w:rsidR="007525B1" w:rsidRPr="007525B1">
        <w:rPr>
          <w:i/>
        </w:rPr>
        <w:t>Дополнительные функции</w:t>
      </w:r>
      <w:r w:rsidR="00530A90" w:rsidRPr="00530A90">
        <w:rPr>
          <w:i/>
        </w:rPr>
        <w:fldChar w:fldCharType="end"/>
      </w:r>
      <w:r w:rsidR="00530A90">
        <w:t>).</w:t>
      </w:r>
    </w:p>
    <w:p w:rsidR="002542FB" w:rsidRPr="002542FB" w:rsidRDefault="002542FB" w:rsidP="00437C75">
      <w:pPr>
        <w:contextualSpacing/>
      </w:pPr>
    </w:p>
    <w:p w:rsidR="00EB7664" w:rsidRDefault="00EB7664" w:rsidP="00437C75">
      <w:pPr>
        <w:pStyle w:val="3"/>
      </w:pPr>
      <w:bookmarkStart w:id="10" w:name="_Ref380409749"/>
      <w:bookmarkStart w:id="11" w:name="_Toc404336363"/>
      <w:r>
        <w:t>Пункты меню «Управление»</w:t>
      </w:r>
      <w:bookmarkEnd w:id="10"/>
      <w:bookmarkEnd w:id="11"/>
    </w:p>
    <w:p w:rsidR="00EB7664" w:rsidRDefault="00EB7664" w:rsidP="00437C75"/>
    <w:p w:rsidR="00F24043" w:rsidRDefault="00EB7664" w:rsidP="00437C75">
      <w:pPr>
        <w:ind w:firstLine="284"/>
        <w:jc w:val="both"/>
      </w:pPr>
      <w:r>
        <w:t xml:space="preserve">Набор действий работы с АК в меню «Управление» меняется в зависимости от выбранного режима совместимости </w:t>
      </w:r>
      <w:r w:rsidR="002322C8">
        <w:t>(см.</w:t>
      </w:r>
      <w:r w:rsidR="00530A90">
        <w:t xml:space="preserve"> пункт</w:t>
      </w:r>
      <w:r w:rsidR="003613F7">
        <w:t xml:space="preserve"> </w:t>
      </w:r>
      <w:r w:rsidR="003613F7" w:rsidRPr="003613F7">
        <w:rPr>
          <w:i/>
        </w:rPr>
        <w:fldChar w:fldCharType="begin"/>
      </w:r>
      <w:r w:rsidR="003613F7" w:rsidRPr="003613F7">
        <w:rPr>
          <w:i/>
        </w:rPr>
        <w:instrText xml:space="preserve"> REF _Ref380508036 \w \h </w:instrText>
      </w:r>
      <w:r w:rsidR="003613F7">
        <w:rPr>
          <w:i/>
        </w:rPr>
        <w:instrText xml:space="preserve"> \* MERGEFORMAT </w:instrText>
      </w:r>
      <w:r w:rsidR="003613F7" w:rsidRPr="003613F7">
        <w:rPr>
          <w:i/>
        </w:rPr>
      </w:r>
      <w:r w:rsidR="003613F7" w:rsidRPr="003613F7">
        <w:rPr>
          <w:i/>
        </w:rPr>
        <w:fldChar w:fldCharType="separate"/>
      </w:r>
      <w:r w:rsidR="007525B1">
        <w:rPr>
          <w:i/>
        </w:rPr>
        <w:t>1.3</w:t>
      </w:r>
      <w:r w:rsidR="003613F7" w:rsidRPr="003613F7">
        <w:rPr>
          <w:i/>
        </w:rPr>
        <w:fldChar w:fldCharType="end"/>
      </w:r>
      <w:r w:rsidR="003613F7">
        <w:t xml:space="preserve"> </w:t>
      </w:r>
      <w:r w:rsidR="002322C8">
        <w:t xml:space="preserve"> </w:t>
      </w:r>
      <w:r w:rsidR="002322C8" w:rsidRPr="002322C8">
        <w:rPr>
          <w:i/>
        </w:rPr>
        <w:fldChar w:fldCharType="begin"/>
      </w:r>
      <w:r w:rsidR="002322C8" w:rsidRPr="002322C8">
        <w:rPr>
          <w:i/>
        </w:rPr>
        <w:instrText xml:space="preserve"> REF _Ref380508036 \h </w:instrText>
      </w:r>
      <w:r w:rsidR="002322C8">
        <w:rPr>
          <w:i/>
        </w:rPr>
        <w:instrText xml:space="preserve"> \* MERGEFORMAT </w:instrText>
      </w:r>
      <w:r w:rsidR="002322C8" w:rsidRPr="002322C8">
        <w:rPr>
          <w:i/>
        </w:rPr>
      </w:r>
      <w:r w:rsidR="002322C8" w:rsidRPr="002322C8">
        <w:rPr>
          <w:i/>
        </w:rPr>
        <w:fldChar w:fldCharType="separate"/>
      </w:r>
      <w:r w:rsidR="007525B1" w:rsidRPr="007525B1">
        <w:rPr>
          <w:i/>
        </w:rPr>
        <w:t>Управление</w:t>
      </w:r>
      <w:r w:rsidR="002322C8" w:rsidRPr="002322C8">
        <w:rPr>
          <w:i/>
        </w:rPr>
        <w:fldChar w:fldCharType="end"/>
      </w:r>
      <w:r w:rsidR="002322C8" w:rsidRPr="002322C8">
        <w:t>)</w:t>
      </w:r>
      <w:r w:rsidR="002322C8">
        <w:t>.</w:t>
      </w:r>
    </w:p>
    <w:p w:rsidR="007D5929" w:rsidRDefault="007D5929" w:rsidP="007D5929">
      <w:pPr>
        <w:pStyle w:val="3"/>
      </w:pPr>
      <w:bookmarkStart w:id="12" w:name="_Toc404336364"/>
      <w:r>
        <w:t>Другое</w:t>
      </w:r>
      <w:bookmarkEnd w:id="12"/>
    </w:p>
    <w:p w:rsidR="007D5929" w:rsidRDefault="007D5929" w:rsidP="007D5929"/>
    <w:p w:rsidR="007D5929" w:rsidRPr="007D5929" w:rsidRDefault="007D5929" w:rsidP="007D5929">
      <w:pPr>
        <w:ind w:firstLine="284"/>
      </w:pPr>
      <w:r>
        <w:t xml:space="preserve">При включении идет попытка определения типа аппарата (считывание настроек с платы БСП), в это время на экран выводится «Инициализация». Если </w:t>
      </w:r>
      <w:proofErr w:type="gramStart"/>
      <w:r>
        <w:t>получены корректные данные идет</w:t>
      </w:r>
      <w:proofErr w:type="gramEnd"/>
      <w:r>
        <w:t xml:space="preserve"> переход к нормальной работе меню. Если в течени</w:t>
      </w:r>
      <w:proofErr w:type="gramStart"/>
      <w:r>
        <w:t>и</w:t>
      </w:r>
      <w:proofErr w:type="gramEnd"/>
      <w:r>
        <w:t xml:space="preserve"> 5 секунд корректные данные небыли получены на экран выводится надпись «Тип аппарата не определен!!!».</w:t>
      </w:r>
    </w:p>
    <w:p w:rsidR="00EB7664" w:rsidRPr="00F24043" w:rsidRDefault="00F24043" w:rsidP="00437C75">
      <w:pPr>
        <w:pStyle w:val="2"/>
      </w:pPr>
      <w:r>
        <w:br w:type="page"/>
      </w:r>
      <w:bookmarkStart w:id="13" w:name="_Toc404336365"/>
      <w:r w:rsidR="009E47D3">
        <w:lastRenderedPageBreak/>
        <w:t>Уровни меню</w:t>
      </w:r>
      <w:bookmarkEnd w:id="13"/>
    </w:p>
    <w:p w:rsidR="00F24043" w:rsidRDefault="00F24043" w:rsidP="00437C75">
      <w:pPr>
        <w:ind w:firstLine="284"/>
      </w:pPr>
    </w:p>
    <w:p w:rsidR="00F24043" w:rsidRDefault="009E47D3" w:rsidP="00437C75">
      <w:pPr>
        <w:pStyle w:val="3"/>
      </w:pPr>
      <w:bookmarkStart w:id="14" w:name="_Toc404336366"/>
      <w:r>
        <w:t>Стартовый уровень</w:t>
      </w:r>
      <w:bookmarkEnd w:id="14"/>
    </w:p>
    <w:p w:rsidR="00F24043" w:rsidRDefault="00F24043" w:rsidP="00437C75">
      <w:pPr>
        <w:jc w:val="both"/>
      </w:pPr>
    </w:p>
    <w:p w:rsidR="007174B6" w:rsidRDefault="00F24043" w:rsidP="00437C75">
      <w:pPr>
        <w:ind w:firstLine="284"/>
        <w:contextualSpacing/>
        <w:jc w:val="both"/>
      </w:pPr>
      <w:r>
        <w:t xml:space="preserve">Стартовый уровень меню, как и любой другой, разделен на две части. В </w:t>
      </w:r>
      <w:proofErr w:type="gramStart"/>
      <w:r>
        <w:t>верхней</w:t>
      </w:r>
      <w:proofErr w:type="gramEnd"/>
      <w:r>
        <w:t xml:space="preserve"> отображаются параметры, в нижней текущее состояние аппарата. Дата/время выводятся в одном поле, сменяя друг друга раз в </w:t>
      </w:r>
      <w:r w:rsidR="002118A5">
        <w:t>2 секунды</w:t>
      </w:r>
      <w:r>
        <w:t xml:space="preserve">. В случае 3-х концевых аппаратов </w:t>
      </w:r>
      <w:r w:rsidR="002118A5">
        <w:t>однотипные</w:t>
      </w:r>
      <w:r>
        <w:t xml:space="preserve"> параметры, например </w:t>
      </w:r>
      <w:r w:rsidR="002118A5">
        <w:t>запасы по затуханию для сигналов</w:t>
      </w:r>
      <w:r>
        <w:t xml:space="preserve"> КЧ, </w:t>
      </w:r>
      <w:proofErr w:type="gramStart"/>
      <w:r>
        <w:t>отображаются</w:t>
      </w:r>
      <w:proofErr w:type="gramEnd"/>
      <w:r>
        <w:t xml:space="preserve"> так же как и дата/время. </w:t>
      </w:r>
    </w:p>
    <w:p w:rsidR="00491E0B" w:rsidRDefault="00491E0B" w:rsidP="00437C75">
      <w:pPr>
        <w:ind w:firstLine="284"/>
        <w:contextualSpacing/>
        <w:jc w:val="both"/>
      </w:pPr>
      <w:r>
        <w:t>Время до АК, в Р400м</w:t>
      </w:r>
      <w:r w:rsidR="000B6B84">
        <w:t xml:space="preserve"> выводится, если: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proofErr w:type="spellStart"/>
      <w:r>
        <w:t>Автоконтроль</w:t>
      </w:r>
      <w:proofErr w:type="spellEnd"/>
      <w:r>
        <w:t xml:space="preserve"> включен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Текущий режим  «Введен»</w:t>
      </w:r>
    </w:p>
    <w:p w:rsidR="000B6B84" w:rsidRDefault="000B6B84" w:rsidP="00437C75">
      <w:pPr>
        <w:pStyle w:val="a3"/>
        <w:numPr>
          <w:ilvl w:val="0"/>
          <w:numId w:val="8"/>
        </w:numPr>
        <w:jc w:val="both"/>
      </w:pPr>
      <w:r>
        <w:t>Текущее состояние «Контроль»</w:t>
      </w:r>
    </w:p>
    <w:p w:rsidR="00CA3A62" w:rsidRDefault="00CA3A62" w:rsidP="00CA3A62">
      <w:pPr>
        <w:ind w:firstLine="284"/>
        <w:jc w:val="both"/>
      </w:pPr>
      <w:r>
        <w:t>Переход в Меню осуществляется одновременным нажатием кнопок «</w:t>
      </w:r>
      <w:proofErr w:type="spellStart"/>
      <w:r>
        <w:t>Фн</w:t>
      </w:r>
      <w:proofErr w:type="spellEnd"/>
      <w:r>
        <w:t xml:space="preserve"> + Меню». По той же комбинации можно вернуться из любого уровня меню обратно.</w:t>
      </w:r>
    </w:p>
    <w:p w:rsidR="007E7E6B" w:rsidRPr="007E7E6B" w:rsidRDefault="007E7E6B" w:rsidP="00CA3A62">
      <w:pPr>
        <w:ind w:firstLine="284"/>
        <w:jc w:val="both"/>
      </w:pPr>
      <w:r>
        <w:t xml:space="preserve">В Р400м имеется только один сигнал </w:t>
      </w:r>
      <w:proofErr w:type="gramStart"/>
      <w:r>
        <w:rPr>
          <w:lang w:val="en-US"/>
        </w:rPr>
        <w:t>U</w:t>
      </w:r>
      <w:proofErr w:type="gramEnd"/>
      <w:r>
        <w:t xml:space="preserve">з, но два </w:t>
      </w:r>
      <w:r>
        <w:rPr>
          <w:lang w:val="en-US"/>
        </w:rPr>
        <w:t>U</w:t>
      </w:r>
      <w:r>
        <w:t>к.</w:t>
      </w:r>
      <w:r w:rsidR="00BA10F5">
        <w:t xml:space="preserve"> В случае работы в совместимости с чужой аппаратурой, выводится название совместимости.</w:t>
      </w:r>
    </w:p>
    <w:p w:rsidR="00491E0B" w:rsidRDefault="001B3CA9" w:rsidP="00437C75">
      <w:pPr>
        <w:ind w:firstLine="284"/>
        <w:contextualSpacing/>
        <w:jc w:val="both"/>
      </w:pPr>
      <w:r>
        <w:t>Общий вид стартового уровня меню</w:t>
      </w:r>
      <w:r w:rsidR="002414A7">
        <w:t xml:space="preserve"> приведен в таблицах 1.3.1-1.3.</w:t>
      </w:r>
      <w:r w:rsidR="002414A7" w:rsidRPr="002414A7">
        <w:t>4</w:t>
      </w:r>
      <w:r>
        <w:t>.</w:t>
      </w:r>
    </w:p>
    <w:p w:rsidR="001B3CA9" w:rsidRDefault="001B3CA9" w:rsidP="00437C75">
      <w:pPr>
        <w:ind w:firstLine="284"/>
        <w:contextualSpacing/>
        <w:jc w:val="both"/>
      </w:pPr>
    </w:p>
    <w:p w:rsidR="00F24043" w:rsidRPr="00F24043" w:rsidRDefault="00F24043" w:rsidP="00437C75">
      <w:pPr>
        <w:contextualSpacing/>
      </w:pPr>
      <w:r>
        <w:t xml:space="preserve"> </w:t>
      </w:r>
      <w:r w:rsidR="007174B6">
        <w:t>Таблица 1.3.1. Стартовый уровень меню в Р400м.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24043" w:rsidTr="007174B6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7174B6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="00C87E5B">
              <w:rPr>
                <w:rFonts w:ascii="Courier New" w:hAnsi="Courier New" w:cs="Courier New"/>
              </w:rPr>
              <w:t>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к2</w:t>
            </w:r>
            <w:r w:rsidR="00C87E5B">
              <w:rPr>
                <w:rFonts w:ascii="Courier New" w:hAnsi="Courier New" w:cs="Courier New"/>
              </w:rPr>
              <w:t xml:space="preserve"> для 3-х </w:t>
            </w:r>
            <w:proofErr w:type="spellStart"/>
            <w:r w:rsidR="00C87E5B">
              <w:rPr>
                <w:rFonts w:ascii="Courier New" w:hAnsi="Courier New" w:cs="Courier New"/>
              </w:rPr>
              <w:t>концев</w:t>
            </w:r>
            <w:proofErr w:type="spellEnd"/>
            <w:r w:rsidR="00C87E5B">
              <w:rPr>
                <w:rFonts w:ascii="Courier New" w:hAnsi="Courier New" w:cs="Courier New"/>
              </w:rPr>
              <w:t>.)</w:t>
            </w:r>
            <w:r>
              <w:rPr>
                <w:rFonts w:ascii="Courier New" w:hAnsi="Courier New" w:cs="Courier New"/>
              </w:rPr>
              <w:t xml:space="preserve"> </w:t>
            </w:r>
          </w:p>
        </w:tc>
      </w:tr>
      <w:tr w:rsidR="00F24043" w:rsidTr="007174B6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F24043" w:rsidRPr="00F24043" w:rsidRDefault="00F2404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Длит</w:t>
            </w:r>
            <w:proofErr w:type="gramStart"/>
            <w:r>
              <w:rPr>
                <w:rFonts w:ascii="Courier New" w:hAnsi="Courier New" w:cs="Courier New"/>
              </w:rPr>
              <w:t>.</w:t>
            </w:r>
            <w:proofErr w:type="gramEnd"/>
            <w:r>
              <w:rPr>
                <w:rFonts w:ascii="Courier New" w:hAnsi="Courier New" w:cs="Courier New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</w:rPr>
              <w:t>и</w:t>
            </w:r>
            <w:proofErr w:type="gramEnd"/>
            <w:r>
              <w:rPr>
                <w:rFonts w:ascii="Courier New" w:hAnsi="Courier New" w:cs="Courier New"/>
              </w:rPr>
              <w:t>мпульсов на выходе ПРМ</w:t>
            </w:r>
          </w:p>
          <w:p w:rsidR="00F24043" w:rsidRPr="00391DC9" w:rsidRDefault="00391DC9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S</w:t>
            </w:r>
            <w:r>
              <w:rPr>
                <w:rFonts w:ascii="Courier New" w:hAnsi="Courier New" w:cs="Courier New"/>
              </w:rPr>
              <w:t>д</w:t>
            </w:r>
            <w:r w:rsidR="00F24043">
              <w:rPr>
                <w:rFonts w:ascii="Courier New" w:hAnsi="Courier New" w:cs="Courier New"/>
              </w:rPr>
              <w:t>,</w:t>
            </w:r>
            <w:r w:rsidRPr="00391DC9">
              <w:rPr>
                <w:rFonts w:ascii="Courier New" w:hAnsi="Courier New" w:cs="Courier New"/>
              </w:rPr>
              <w:t>°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7174B6" w:rsidRDefault="00EC50C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Совместим. ПВЗЛ</w:t>
            </w:r>
          </w:p>
        </w:tc>
      </w:tr>
      <w:tr w:rsidR="007174B6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7174B6" w:rsidRDefault="007174B6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Тип АК и время до следующей проверки</w:t>
            </w:r>
          </w:p>
        </w:tc>
      </w:tr>
    </w:tbl>
    <w:p w:rsidR="000B6B84" w:rsidRDefault="000B6B84" w:rsidP="00437C75">
      <w:pPr>
        <w:ind w:firstLine="284"/>
        <w:contextualSpacing/>
        <w:jc w:val="both"/>
      </w:pPr>
    </w:p>
    <w:p w:rsidR="000B6B84" w:rsidRPr="00F24043" w:rsidRDefault="000B6B84" w:rsidP="00437C75">
      <w:pPr>
        <w:contextualSpacing/>
      </w:pPr>
      <w:r>
        <w:t>Таблица 1.3.</w:t>
      </w:r>
      <w:r w:rsidR="001B3CA9">
        <w:t>2</w:t>
      </w:r>
      <w:r>
        <w:t>. Стартовый уровень меню в РЗСК.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B6B84" w:rsidTr="00DF6C59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Дата/Время</w:t>
            </w:r>
          </w:p>
        </w:tc>
        <w:tc>
          <w:tcPr>
            <w:tcW w:w="478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РЗ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з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з1/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з2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DF6C59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ЗАЩ: Режим Состояние</w:t>
            </w:r>
          </w:p>
        </w:tc>
      </w:tr>
      <w:tr w:rsidR="000B6B84" w:rsidTr="00DF6C59">
        <w:trPr>
          <w:trHeight w:val="230"/>
        </w:trPr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437C7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DF6C59">
        <w:tc>
          <w:tcPr>
            <w:tcW w:w="9571" w:type="dxa"/>
            <w:gridSpan w:val="2"/>
            <w:tcBorders>
              <w:top w:val="single" w:sz="6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Pr="00A70100" w:rsidRDefault="000B6B84" w:rsidP="00F03D0D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</w:tbl>
    <w:p w:rsidR="000B6B84" w:rsidRDefault="000B6B84" w:rsidP="00437C75">
      <w:pPr>
        <w:contextualSpacing/>
        <w:jc w:val="both"/>
      </w:pPr>
    </w:p>
    <w:p w:rsidR="000B6B84" w:rsidRPr="00F24043" w:rsidRDefault="000B6B84" w:rsidP="00437C75">
      <w:pPr>
        <w:contextualSpacing/>
      </w:pPr>
      <w:r>
        <w:t xml:space="preserve"> Таблица 1.3.3. Стартовый уровень меню в К400.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0B6B84" w:rsidTr="00A70100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Pr="00F24043" w:rsidRDefault="002118A5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2265D7" w:rsidRDefault="002265D7" w:rsidP="002646A5">
            <w:pPr>
              <w:ind w:firstLine="0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Напряжение выхода</w:t>
            </w:r>
          </w:p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U,</w:t>
            </w:r>
            <w:r>
              <w:rPr>
                <w:rFonts w:ascii="Courier New" w:hAnsi="Courier New" w:cs="Courier New"/>
              </w:rPr>
              <w:t>В</w:t>
            </w:r>
          </w:p>
          <w:p w:rsidR="009E47D3" w:rsidRPr="00F24043" w:rsidRDefault="009E47D3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0..4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Запас по затуханию для сигналов КЧ 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к</w:t>
            </w:r>
            <w:proofErr w:type="gramStart"/>
            <w:r>
              <w:rPr>
                <w:rFonts w:ascii="Courier New" w:hAnsi="Courier New" w:cs="Courier New"/>
              </w:rPr>
              <w:t>,д</w:t>
            </w:r>
            <w:proofErr w:type="gramEnd"/>
            <w:r>
              <w:rPr>
                <w:rFonts w:ascii="Courier New" w:hAnsi="Courier New" w:cs="Courier New"/>
              </w:rPr>
              <w:t>Б</w:t>
            </w:r>
            <w:proofErr w:type="spell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к1/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к2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 xml:space="preserve">.) </w:t>
            </w:r>
          </w:p>
        </w:tc>
      </w:tr>
      <w:tr w:rsidR="000B6B84" w:rsidTr="00A70100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Ток выхода</w:t>
            </w:r>
          </w:p>
          <w:p w:rsidR="000B6B84" w:rsidRPr="00F24043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I</w:t>
            </w:r>
            <w:r w:rsidRPr="00C87E5B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</w:rPr>
              <w:t>мА</w:t>
            </w: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Уровень сигнала в полосе приема</w:t>
            </w:r>
          </w:p>
          <w:p w:rsidR="000B6B84" w:rsidRP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U</w:t>
            </w:r>
            <w:proofErr w:type="spellStart"/>
            <w:r>
              <w:rPr>
                <w:rFonts w:ascii="Courier New" w:hAnsi="Courier New" w:cs="Courier New"/>
              </w:rPr>
              <w:t>ш</w:t>
            </w:r>
            <w:proofErr w:type="gramStart"/>
            <w:r>
              <w:rPr>
                <w:rFonts w:ascii="Courier New" w:hAnsi="Courier New" w:cs="Courier New"/>
              </w:rPr>
              <w:t>,дБ</w:t>
            </w:r>
            <w:proofErr w:type="spellEnd"/>
            <w:proofErr w:type="gramEnd"/>
            <w:r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>ш1/</w:t>
            </w:r>
            <w:r>
              <w:rPr>
                <w:rFonts w:ascii="Courier New" w:hAnsi="Courier New" w:cs="Courier New"/>
                <w:lang w:val="en-US"/>
              </w:rPr>
              <w:t>U</w:t>
            </w:r>
            <w:r>
              <w:rPr>
                <w:rFonts w:ascii="Courier New" w:hAnsi="Courier New" w:cs="Courier New"/>
              </w:rPr>
              <w:t xml:space="preserve">ш2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0B6B84" w:rsidTr="00A70100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Default="000B6B84" w:rsidP="002646A5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ПРМ: Режим Состояние (ПМ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 xml:space="preserve">: для 3-х </w:t>
            </w:r>
            <w:proofErr w:type="spellStart"/>
            <w:r>
              <w:rPr>
                <w:rFonts w:ascii="Courier New" w:hAnsi="Courier New" w:cs="Courier New"/>
              </w:rPr>
              <w:t>концев</w:t>
            </w:r>
            <w:proofErr w:type="spellEnd"/>
            <w:r>
              <w:rPr>
                <w:rFonts w:ascii="Courier New" w:hAnsi="Courier New" w:cs="Courier New"/>
              </w:rPr>
              <w:t>.)</w:t>
            </w:r>
          </w:p>
        </w:tc>
      </w:tr>
      <w:tr w:rsidR="000B6B84" w:rsidTr="00A70100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0B6B84" w:rsidRPr="00E57C79" w:rsidRDefault="002118A5" w:rsidP="00E57C79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(</w:t>
            </w:r>
            <w:r w:rsidR="000B6B84">
              <w:rPr>
                <w:rFonts w:ascii="Courier New" w:hAnsi="Courier New" w:cs="Courier New"/>
              </w:rPr>
              <w:t>ПМ</w:t>
            </w:r>
            <w:proofErr w:type="gramStart"/>
            <w:r w:rsidR="000B6B84">
              <w:rPr>
                <w:rFonts w:ascii="Courier New" w:hAnsi="Courier New" w:cs="Courier New"/>
              </w:rPr>
              <w:t>2</w:t>
            </w:r>
            <w:proofErr w:type="gramEnd"/>
            <w:r w:rsidR="000B6B84">
              <w:rPr>
                <w:rFonts w:ascii="Courier New" w:hAnsi="Courier New" w:cs="Courier New"/>
              </w:rPr>
              <w:t xml:space="preserve">: </w:t>
            </w:r>
            <w:proofErr w:type="gramStart"/>
            <w:r w:rsidR="000B6B84">
              <w:rPr>
                <w:rFonts w:ascii="Courier New" w:hAnsi="Courier New" w:cs="Courier New"/>
              </w:rPr>
              <w:t xml:space="preserve">Режим Состояние для 3-х </w:t>
            </w:r>
            <w:proofErr w:type="spellStart"/>
            <w:r w:rsidR="000B6B84">
              <w:rPr>
                <w:rFonts w:ascii="Courier New" w:hAnsi="Courier New" w:cs="Courier New"/>
              </w:rPr>
              <w:t>концев</w:t>
            </w:r>
            <w:proofErr w:type="spellEnd"/>
            <w:r w:rsidR="000B6B84">
              <w:rPr>
                <w:rFonts w:ascii="Courier New" w:hAnsi="Courier New" w:cs="Courier New"/>
              </w:rPr>
              <w:t>.)</w:t>
            </w:r>
            <w:r w:rsidR="00E57C79" w:rsidRPr="00E57C79">
              <w:rPr>
                <w:rFonts w:ascii="Courier New" w:hAnsi="Courier New" w:cs="Courier New"/>
              </w:rPr>
              <w:t xml:space="preserve"> </w:t>
            </w:r>
            <w:proofErr w:type="gramEnd"/>
          </w:p>
        </w:tc>
      </w:tr>
    </w:tbl>
    <w:p w:rsidR="002414A7" w:rsidRPr="00E57C79" w:rsidRDefault="00E57C79" w:rsidP="002414A7">
      <w:pPr>
        <w:contextualSpacing/>
        <w:jc w:val="both"/>
        <w:rPr>
          <w:rFonts w:cstheme="minorHAnsi"/>
          <w:b/>
          <w:color w:val="FF0000"/>
        </w:rPr>
      </w:pPr>
      <w:proofErr w:type="gramStart"/>
      <w:r w:rsidRPr="00E57C79">
        <w:rPr>
          <w:rFonts w:cstheme="minorHAnsi"/>
          <w:b/>
          <w:color w:val="FF0000"/>
          <w:lang w:val="en-US"/>
        </w:rPr>
        <w:t>TODO</w:t>
      </w:r>
      <w:r w:rsidRPr="00E57C79">
        <w:rPr>
          <w:rFonts w:cstheme="minorHAnsi"/>
          <w:b/>
          <w:color w:val="FF0000"/>
        </w:rPr>
        <w:t xml:space="preserve"> На данный момент ПМ2 нет.</w:t>
      </w:r>
      <w:proofErr w:type="gramEnd"/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E57C79" w:rsidRPr="00E57C79" w:rsidRDefault="00E57C79" w:rsidP="002414A7">
      <w:pPr>
        <w:contextualSpacing/>
        <w:jc w:val="both"/>
      </w:pPr>
    </w:p>
    <w:p w:rsidR="002414A7" w:rsidRPr="00F24043" w:rsidRDefault="002414A7" w:rsidP="002414A7">
      <w:pPr>
        <w:contextualSpacing/>
      </w:pPr>
      <w:r>
        <w:t xml:space="preserve"> Таблица 1.3.</w:t>
      </w:r>
      <w:r w:rsidRPr="002414A7">
        <w:t>4</w:t>
      </w:r>
      <w:r>
        <w:t>. Стартовый уровень меню в ОПТИКА.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5"/>
      </w:tblGrid>
      <w:tr w:rsidR="002414A7" w:rsidTr="00EC66ED">
        <w:tc>
          <w:tcPr>
            <w:tcW w:w="478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Время</w:t>
            </w:r>
          </w:p>
        </w:tc>
        <w:tc>
          <w:tcPr>
            <w:tcW w:w="478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Дата</w:t>
            </w: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478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</w:tcPr>
          <w:p w:rsidR="002414A7" w:rsidRPr="00F24043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  <w:tc>
          <w:tcPr>
            <w:tcW w:w="478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:rsidR="002414A7" w:rsidRPr="000B6B84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  <w:tr w:rsidR="002414A7" w:rsidTr="00EC66ED">
        <w:tc>
          <w:tcPr>
            <w:tcW w:w="9570" w:type="dxa"/>
            <w:gridSpan w:val="2"/>
            <w:tcBorders>
              <w:top w:val="double" w:sz="4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ПРД: Режим Состояние</w:t>
            </w:r>
          </w:p>
        </w:tc>
      </w:tr>
      <w:tr w:rsidR="002414A7" w:rsidTr="00EC66ED">
        <w:trPr>
          <w:trHeight w:val="230"/>
        </w:trPr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2414A7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ПРМ: Режим Состояние </w:t>
            </w:r>
          </w:p>
        </w:tc>
      </w:tr>
      <w:tr w:rsidR="002414A7" w:rsidTr="00EC66ED">
        <w:tc>
          <w:tcPr>
            <w:tcW w:w="9570" w:type="dxa"/>
            <w:gridSpan w:val="2"/>
            <w:tcBorders>
              <w:top w:val="single" w:sz="6" w:space="0" w:color="auto"/>
              <w:left w:val="double" w:sz="4" w:space="0" w:color="auto"/>
              <w:bottom w:val="single" w:sz="6" w:space="0" w:color="auto"/>
              <w:right w:val="double" w:sz="4" w:space="0" w:color="auto"/>
            </w:tcBorders>
          </w:tcPr>
          <w:p w:rsidR="002414A7" w:rsidRDefault="002414A7" w:rsidP="00EC66ED">
            <w:pPr>
              <w:ind w:firstLine="0"/>
              <w:rPr>
                <w:rFonts w:ascii="Courier New" w:hAnsi="Courier New" w:cs="Courier New"/>
              </w:rPr>
            </w:pPr>
          </w:p>
        </w:tc>
      </w:tr>
    </w:tbl>
    <w:p w:rsidR="002414A7" w:rsidRPr="00A5588B" w:rsidRDefault="002414A7" w:rsidP="002414A7">
      <w:pPr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Пока Оптика сделана только 8-и командная</w:t>
      </w:r>
    </w:p>
    <w:p w:rsidR="00774DD3" w:rsidRDefault="00774DD3" w:rsidP="00774DD3">
      <w:pPr>
        <w:pStyle w:val="3"/>
      </w:pPr>
      <w:bookmarkStart w:id="15" w:name="_Toc404336367"/>
      <w:r>
        <w:t>Тест 2</w:t>
      </w:r>
      <w:bookmarkEnd w:id="15"/>
    </w:p>
    <w:p w:rsidR="00774DD3" w:rsidRDefault="00774DD3" w:rsidP="00774DD3"/>
    <w:p w:rsidR="00B651FF" w:rsidRPr="00B651FF" w:rsidRDefault="00774DD3" w:rsidP="00B651FF">
      <w:r>
        <w:t>В АВАНТ Р400м всегда только один приемник, не зависимо от количества окончаний в линии.</w:t>
      </w:r>
      <w:r w:rsidR="00B651FF">
        <w:t xml:space="preserve"> И выводится всегда </w:t>
      </w:r>
      <w:proofErr w:type="gramStart"/>
      <w:r w:rsidR="00B651FF">
        <w:rPr>
          <w:lang w:val="en-US"/>
        </w:rPr>
        <w:t>U</w:t>
      </w:r>
      <w:proofErr w:type="gramEnd"/>
      <w:r w:rsidR="00B651FF">
        <w:t xml:space="preserve">з, а кол-во </w:t>
      </w:r>
      <w:r w:rsidR="00B651FF">
        <w:rPr>
          <w:lang w:val="en-US"/>
        </w:rPr>
        <w:t>U</w:t>
      </w:r>
      <w:r w:rsidR="00B651FF">
        <w:t>к зависит от количества окончаний.</w:t>
      </w:r>
    </w:p>
    <w:p w:rsidR="002414A7" w:rsidRPr="002414A7" w:rsidRDefault="002414A7" w:rsidP="002414A7"/>
    <w:p w:rsidR="00EA2626" w:rsidRDefault="00DC7489" w:rsidP="00437C75">
      <w:pPr>
        <w:pStyle w:val="2"/>
      </w:pPr>
      <w:bookmarkStart w:id="16" w:name="_Toc404336368"/>
      <w:r>
        <w:t>Клавиатура</w:t>
      </w:r>
      <w:bookmarkEnd w:id="16"/>
    </w:p>
    <w:p w:rsidR="00C154F1" w:rsidRDefault="00C154F1" w:rsidP="00437C75"/>
    <w:p w:rsidR="00C154F1" w:rsidRDefault="00C154F1" w:rsidP="00437C75">
      <w:pPr>
        <w:pStyle w:val="3"/>
      </w:pPr>
      <w:bookmarkStart w:id="17" w:name="_Toc404336369"/>
      <w:r>
        <w:t>Общий вид клавиатуры</w:t>
      </w:r>
      <w:bookmarkEnd w:id="17"/>
    </w:p>
    <w:p w:rsidR="00C154F1" w:rsidRDefault="00C154F1" w:rsidP="00437C75"/>
    <w:p w:rsidR="00C154F1" w:rsidRPr="00C154F1" w:rsidRDefault="00C154F1" w:rsidP="00437C75">
      <w:pPr>
        <w:ind w:firstLine="284"/>
      </w:pPr>
      <w:r>
        <w:t>Внешний вид клавиатуры, в зависимости от типа аппарата, показан ниже.</w:t>
      </w:r>
    </w:p>
    <w:p w:rsidR="00C154F1" w:rsidRPr="00C154F1" w:rsidRDefault="00BD43F7" w:rsidP="00437C75">
      <w:pPr>
        <w:jc w:val="center"/>
      </w:pPr>
      <w:r>
        <w:object w:dxaOrig="8268" w:dyaOrig="8832">
          <v:shape id="_x0000_i1026" type="#_x0000_t75" style="width:413.4pt;height:441.6pt" o:ole="">
            <v:imagedata r:id="rId11" o:title=""/>
          </v:shape>
          <o:OLEObject Type="Embed" ProgID="Visio.Drawing.15" ShapeID="_x0000_i1026" DrawAspect="Content" ObjectID="_1548495634" r:id="rId12"/>
        </w:object>
      </w:r>
    </w:p>
    <w:p w:rsidR="00DC7489" w:rsidRDefault="00DC7489" w:rsidP="00437C75">
      <w:pPr>
        <w:pStyle w:val="3"/>
      </w:pPr>
      <w:bookmarkStart w:id="18" w:name="_Ref380584511"/>
      <w:bookmarkStart w:id="19" w:name="_Toc404336370"/>
      <w:r>
        <w:lastRenderedPageBreak/>
        <w:t>Дополнительные функции</w:t>
      </w:r>
      <w:bookmarkEnd w:id="18"/>
      <w:bookmarkEnd w:id="19"/>
    </w:p>
    <w:p w:rsidR="00DC7489" w:rsidRDefault="00DC7489" w:rsidP="00437C75"/>
    <w:p w:rsidR="00DC7489" w:rsidRDefault="005B65DB" w:rsidP="00437C75">
      <w:pPr>
        <w:ind w:firstLine="284"/>
        <w:contextualSpacing/>
      </w:pPr>
      <w:r>
        <w:t>Дополнительные функции (вызываются при нажатии кнопки одновременно с кнопкой «</w:t>
      </w:r>
      <w:proofErr w:type="spellStart"/>
      <w:r>
        <w:t>Фн</w:t>
      </w:r>
      <w:proofErr w:type="spellEnd"/>
      <w:r>
        <w:t xml:space="preserve">») </w:t>
      </w:r>
      <w:r w:rsidR="00DC7489">
        <w:t>клавиатуры зависят от типа аппарата и текущей совместимости, а количество аппаратов в линии значения не имеет. Возможные дейст</w:t>
      </w:r>
      <w:r w:rsidR="006E7CC9">
        <w:t>вия приведены в таблице</w:t>
      </w:r>
      <w:r w:rsidR="00DC7489">
        <w:t xml:space="preserve"> 1.4.1</w:t>
      </w:r>
      <w:r w:rsidR="00EC66ED">
        <w:t>-1.4.4</w:t>
      </w:r>
      <w:r w:rsidR="00DC7489">
        <w:t>.</w:t>
      </w:r>
      <w:r w:rsidR="00EC66ED">
        <w:t xml:space="preserve"> </w:t>
      </w:r>
    </w:p>
    <w:p w:rsidR="006E7CC9" w:rsidRPr="00DE3D19" w:rsidRDefault="006E7CC9" w:rsidP="00437C75">
      <w:pPr>
        <w:ind w:firstLine="284"/>
        <w:contextualSpacing/>
      </w:pPr>
    </w:p>
    <w:p w:rsidR="007A71B7" w:rsidRPr="007A71B7" w:rsidRDefault="007A71B7" w:rsidP="00437C75">
      <w:pPr>
        <w:ind w:firstLine="284"/>
        <w:contextualSpacing/>
        <w:rPr>
          <w:b/>
          <w:color w:val="FF0000"/>
        </w:rPr>
      </w:pPr>
      <w:proofErr w:type="gramStart"/>
      <w:r w:rsidRPr="007A71B7">
        <w:rPr>
          <w:b/>
          <w:color w:val="FF0000"/>
          <w:lang w:val="en-US"/>
        </w:rPr>
        <w:t>TODO</w:t>
      </w:r>
      <w:r w:rsidRPr="007A71B7">
        <w:rPr>
          <w:b/>
          <w:color w:val="FF0000"/>
        </w:rPr>
        <w:t xml:space="preserve"> </w:t>
      </w:r>
      <w:r>
        <w:rPr>
          <w:b/>
          <w:color w:val="FF0000"/>
        </w:rPr>
        <w:t>Убрать описание команд для всех сигналов, сделать ссылки на команды или пункт управление.</w:t>
      </w:r>
      <w:proofErr w:type="gramEnd"/>
    </w:p>
    <w:p w:rsidR="007A71B7" w:rsidRPr="00DE3D19" w:rsidRDefault="007A71B7" w:rsidP="00437C75">
      <w:pPr>
        <w:ind w:firstLine="284"/>
        <w:contextualSpacing/>
      </w:pPr>
    </w:p>
    <w:p w:rsidR="00142E95" w:rsidRPr="00DE3D19" w:rsidRDefault="00142E95" w:rsidP="00437C75">
      <w:pPr>
        <w:ind w:firstLine="284"/>
        <w:contextualSpacing/>
      </w:pPr>
    </w:p>
    <w:p w:rsidR="006E7CC9" w:rsidRDefault="00DC7489" w:rsidP="00437C75">
      <w:pPr>
        <w:ind w:firstLine="284"/>
        <w:contextualSpacing/>
      </w:pPr>
      <w:r>
        <w:t>Таблица 1.4.1. Дополнительные функции клавиатуры в Р400м</w:t>
      </w:r>
      <w:r w:rsidR="003632B3"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6E7CC9" w:rsidTr="006E7CC9">
        <w:tc>
          <w:tcPr>
            <w:tcW w:w="1951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6E7CC9" w:rsidRDefault="006E7CC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Удаленный пуск сигнала защиты.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_Ref380508516 \h  \* MERGEFORMAT </w:instrText>
            </w:r>
            <w:r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0112A8">
              <w:t>8</w:t>
            </w:r>
            <w:r w:rsidR="007525B1" w:rsidRPr="007525B1">
              <w:t>A</w:t>
            </w:r>
            <w:r w:rsidR="007525B1">
              <w:t xml:space="preserve"> – </w:t>
            </w:r>
            <w:proofErr w:type="spellStart"/>
            <w:r w:rsidR="007525B1">
              <w:t>Автоконтроль</w:t>
            </w:r>
            <w:proofErr w:type="spellEnd"/>
            <w:r w:rsidR="007525B1">
              <w:t xml:space="preserve">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Pr="00BE078C" w:rsidRDefault="00BE078C" w:rsidP="00D06E44">
            <w:pPr>
              <w:ind w:firstLine="0"/>
              <w:contextualSpacing/>
            </w:pPr>
            <w:r w:rsidRPr="00BE078C">
              <w:rPr>
                <w:color w:val="FF0000"/>
              </w:rPr>
              <w:t>Нет в совместимости ЛИНИЯ-Р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Удал. Пуск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Сброс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>Режим АК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Смена текущего режима АК. </w:t>
            </w:r>
          </w:p>
        </w:tc>
      </w:tr>
      <w:tr w:rsidR="006E7CC9" w:rsidTr="006E7CC9">
        <w:tc>
          <w:tcPr>
            <w:tcW w:w="1951" w:type="dxa"/>
            <w:vAlign w:val="center"/>
          </w:tcPr>
          <w:p w:rsidR="006E7CC9" w:rsidRDefault="006E7CC9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 w:rsidR="00BD43F7">
              <w:t xml:space="preserve"> </w:t>
            </w:r>
          </w:p>
        </w:tc>
        <w:tc>
          <w:tcPr>
            <w:tcW w:w="5103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 w:rsidR="007525B1"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6E7CC9" w:rsidRDefault="006E7CC9" w:rsidP="00D06E44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C66ED" w:rsidTr="006E7CC9">
        <w:tc>
          <w:tcPr>
            <w:tcW w:w="1951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C66ED" w:rsidRDefault="00EC66ED" w:rsidP="00D06E44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DC7489" w:rsidRDefault="00DC7489" w:rsidP="00437C75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РЗСК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Вызов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EC66ED" w:rsidTr="00EC66ED">
        <w:tc>
          <w:tcPr>
            <w:tcW w:w="1951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  <w:r>
              <w:t>Удал. Пуск ПРД</w:t>
            </w:r>
          </w:p>
        </w:tc>
        <w:tc>
          <w:tcPr>
            <w:tcW w:w="5103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  <w:tc>
          <w:tcPr>
            <w:tcW w:w="3367" w:type="dxa"/>
            <w:vAlign w:val="center"/>
          </w:tcPr>
          <w:p w:rsidR="00EC66ED" w:rsidRDefault="00EC66ED" w:rsidP="00EC66ED">
            <w:pPr>
              <w:ind w:firstLine="0"/>
              <w:contextualSpacing/>
            </w:pPr>
          </w:p>
        </w:tc>
      </w:tr>
      <w:tr w:rsidR="00A5588B" w:rsidTr="00EC66ED">
        <w:tc>
          <w:tcPr>
            <w:tcW w:w="1951" w:type="dxa"/>
            <w:vAlign w:val="center"/>
          </w:tcPr>
          <w:p w:rsidR="00A5588B" w:rsidRDefault="00A5588B" w:rsidP="00EC66ED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801B5E" w:rsidP="00801B5E">
            <w:pPr>
              <w:ind w:firstLine="0"/>
              <w:contextualSpacing/>
            </w:pPr>
            <w:proofErr w:type="spellStart"/>
            <w:r>
              <w:t>н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  <w:r>
              <w:t xml:space="preserve"> ПРД</w:t>
            </w:r>
          </w:p>
        </w:tc>
        <w:tc>
          <w:tcPr>
            <w:tcW w:w="5103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fldChar w:fldCharType="begin"/>
            </w:r>
            <w:r>
              <w:instrText xml:space="preserve"> REF _Ref382312949 \h  \* MERGEFORMAT </w:instrText>
            </w:r>
            <w:r>
              <w:fldChar w:fldCharType="separate"/>
            </w:r>
            <w:r>
              <w:t>0х72 – Управление (запись)</w:t>
            </w:r>
            <w:r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Default="00E46EC5" w:rsidP="008F2E2E">
            <w:pPr>
              <w:ind w:firstLine="0"/>
              <w:contextualSpacing/>
            </w:pPr>
            <w:r>
              <w:t xml:space="preserve">Наладочный пуск (вкл./выкл.) 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Pr="000112A8">
              <w:t>0</w:t>
            </w:r>
            <w:r w:rsidRPr="007525B1">
              <w:t>x</w:t>
            </w:r>
            <w:r w:rsidRPr="00B2293C">
              <w:t>9</w:t>
            </w:r>
            <w:r w:rsidRPr="007525B1">
              <w:t>A</w:t>
            </w:r>
            <w:r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E46EC5" w:rsidRPr="00A5588B" w:rsidRDefault="00E46EC5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E46EC5" w:rsidTr="00EC66ED">
        <w:tc>
          <w:tcPr>
            <w:tcW w:w="1951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E46EC5" w:rsidRDefault="00E46EC5" w:rsidP="00EC66ED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К400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EC66ED" w:rsidRDefault="00EC66ED" w:rsidP="00EC66ED"/>
    <w:p w:rsidR="00EC66ED" w:rsidRDefault="00EC66ED" w:rsidP="00EC66ED">
      <w:pPr>
        <w:ind w:firstLine="284"/>
        <w:contextualSpacing/>
      </w:pPr>
      <w:r>
        <w:t>Таблица 1.4.1. Дополнительные функции клавиатуры в ОПТИКА</w:t>
      </w:r>
      <w:r w:rsidRPr="003632B3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5103"/>
        <w:gridCol w:w="3367"/>
      </w:tblGrid>
      <w:tr w:rsidR="00EC66ED" w:rsidTr="00EC66ED">
        <w:tc>
          <w:tcPr>
            <w:tcW w:w="1951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Действие</w:t>
            </w:r>
          </w:p>
        </w:tc>
        <w:tc>
          <w:tcPr>
            <w:tcW w:w="5103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Команда</w:t>
            </w:r>
          </w:p>
        </w:tc>
        <w:tc>
          <w:tcPr>
            <w:tcW w:w="3367" w:type="dxa"/>
          </w:tcPr>
          <w:p w:rsidR="00EC66ED" w:rsidRDefault="00EC66ED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Сброс инд.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_Ref380589985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 w:rsidRPr="00B2293C">
              <w:t>9</w:t>
            </w:r>
            <w:r w:rsidR="007525B1" w:rsidRPr="007525B1">
              <w:t>A</w:t>
            </w:r>
            <w:r w:rsidR="007525B1">
              <w:t xml:space="preserve"> – Выключение индикации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индикации команд на блоке БСК.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Пуск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_Ref380594013 \h  \* MERGEFORMAT </w:instrText>
            </w:r>
            <w:r w:rsidRPr="00A5588B">
              <w:fldChar w:fldCharType="separate"/>
            </w:r>
            <w:r w:rsidR="007525B1" w:rsidRPr="000112A8">
              <w:t>0</w:t>
            </w:r>
            <w:r w:rsidR="007525B1" w:rsidRPr="007525B1">
              <w:t>x</w:t>
            </w:r>
            <w:r w:rsidR="007525B1">
              <w:t>51 – Запуск приемника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Переход приемника из режима «Готов» в режим «Введен.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  <w:rPr>
                <w:highlight w:val="yellow"/>
              </w:rPr>
            </w:pPr>
            <w:r w:rsidRPr="00A5588B">
              <w:t>Сброс</w:t>
            </w:r>
          </w:p>
        </w:tc>
        <w:tc>
          <w:tcPr>
            <w:tcW w:w="5103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fldChar w:fldCharType="begin"/>
            </w:r>
            <w:r w:rsidRPr="00A5588B">
              <w:instrText xml:space="preserve"> REF _Ref382312949 \h  \* MERGEFORMAT </w:instrText>
            </w:r>
            <w:r w:rsidRPr="00A5588B">
              <w:fldChar w:fldCharType="separate"/>
            </w:r>
            <w:r w:rsidR="007525B1">
              <w:t>0х72 – Управление (запись)</w:t>
            </w:r>
            <w:r w:rsidRPr="00A5588B">
              <w:fldChar w:fldCharType="end"/>
            </w:r>
          </w:p>
        </w:tc>
        <w:tc>
          <w:tcPr>
            <w:tcW w:w="3367" w:type="dxa"/>
            <w:vAlign w:val="center"/>
          </w:tcPr>
          <w:p w:rsidR="00A5588B" w:rsidRPr="00A5588B" w:rsidRDefault="00A5588B" w:rsidP="00994CE6">
            <w:pPr>
              <w:ind w:firstLine="0"/>
              <w:contextualSpacing/>
            </w:pPr>
            <w:r w:rsidRPr="00A5588B">
              <w:t>Сброс своего аппарата.</w:t>
            </w:r>
          </w:p>
        </w:tc>
      </w:tr>
      <w:tr w:rsidR="00A5588B" w:rsidTr="00994CE6">
        <w:tc>
          <w:tcPr>
            <w:tcW w:w="1951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Меню</w:t>
            </w:r>
          </w:p>
        </w:tc>
        <w:tc>
          <w:tcPr>
            <w:tcW w:w="5103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3367" w:type="dxa"/>
            <w:vAlign w:val="center"/>
          </w:tcPr>
          <w:p w:rsidR="00A5588B" w:rsidRDefault="00A5588B" w:rsidP="00994CE6">
            <w:pPr>
              <w:ind w:firstLine="0"/>
              <w:contextualSpacing/>
            </w:pPr>
            <w:r>
              <w:t>Переход в меню</w:t>
            </w:r>
          </w:p>
        </w:tc>
      </w:tr>
    </w:tbl>
    <w:p w:rsidR="007A71B7" w:rsidRPr="007A71B7" w:rsidRDefault="00A5588B" w:rsidP="007A71B7">
      <w:pPr>
        <w:rPr>
          <w:b/>
          <w:color w:val="FF0000"/>
        </w:rPr>
      </w:pPr>
      <w:proofErr w:type="gramStart"/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>
        <w:rPr>
          <w:b/>
          <w:color w:val="FF0000"/>
        </w:rPr>
        <w:t>Пока оптика была только командная и сделана на базе панелей К400.</w:t>
      </w:r>
      <w:proofErr w:type="gramEnd"/>
    </w:p>
    <w:p w:rsidR="00DC7489" w:rsidRDefault="00DC7489" w:rsidP="00437C75"/>
    <w:p w:rsidR="00DC7489" w:rsidRDefault="00DC7489" w:rsidP="00A5588B">
      <w:pPr>
        <w:ind w:firstLine="0"/>
      </w:pPr>
    </w:p>
    <w:p w:rsidR="009E47D3" w:rsidRDefault="00EA2626" w:rsidP="00437C75">
      <w:r>
        <w:br w:type="page"/>
      </w:r>
    </w:p>
    <w:p w:rsidR="00F24043" w:rsidRDefault="00EA2626" w:rsidP="00437C75">
      <w:pPr>
        <w:pStyle w:val="1"/>
      </w:pPr>
      <w:bookmarkStart w:id="20" w:name="_Toc404336371"/>
      <w:r>
        <w:lastRenderedPageBreak/>
        <w:t>Команды</w:t>
      </w:r>
      <w:bookmarkEnd w:id="20"/>
    </w:p>
    <w:p w:rsidR="007174B6" w:rsidRDefault="007174B6" w:rsidP="00437C75"/>
    <w:p w:rsidR="00EA2626" w:rsidRDefault="00985CBC" w:rsidP="00437C75">
      <w:pPr>
        <w:pStyle w:val="2"/>
      </w:pPr>
      <w:bookmarkStart w:id="21" w:name="_Toc404336372"/>
      <w:r>
        <w:t>Команды защиты</w:t>
      </w:r>
      <w:bookmarkEnd w:id="21"/>
    </w:p>
    <w:p w:rsidR="00C046CA" w:rsidRDefault="00C046CA" w:rsidP="00437C75">
      <w:pPr>
        <w:pStyle w:val="3"/>
      </w:pPr>
      <w:bookmarkStart w:id="22" w:name="_Ref381091475"/>
      <w:bookmarkStart w:id="23" w:name="_Toc404336373"/>
      <w:r>
        <w:t>0</w:t>
      </w:r>
      <w:r>
        <w:rPr>
          <w:lang w:val="en-US"/>
        </w:rPr>
        <w:t>x</w:t>
      </w:r>
      <w:r>
        <w:t>0</w:t>
      </w:r>
      <w:r w:rsidR="0011288C">
        <w:t>1</w:t>
      </w:r>
      <w:r>
        <w:t xml:space="preserve"> – Тип защиты (чтение)</w:t>
      </w:r>
      <w:bookmarkEnd w:id="22"/>
      <w:bookmarkEnd w:id="23"/>
    </w:p>
    <w:p w:rsidR="00C046CA" w:rsidRDefault="00C046CA" w:rsidP="00437C75"/>
    <w:p w:rsidR="00C046CA" w:rsidRDefault="00C046CA" w:rsidP="00437C75">
      <w:pPr>
        <w:ind w:firstLine="284"/>
        <w:contextualSpacing/>
      </w:pPr>
      <w:r>
        <w:t>Формат команды:</w:t>
      </w:r>
    </w:p>
    <w:p w:rsidR="00C046CA" w:rsidRPr="003F77D3" w:rsidRDefault="00C046CA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1</w:t>
      </w:r>
    </w:p>
    <w:p w:rsidR="00C046CA" w:rsidRPr="003632B3" w:rsidRDefault="00C046CA" w:rsidP="00437C75">
      <w:pPr>
        <w:ind w:firstLine="284"/>
        <w:contextualSpacing/>
      </w:pPr>
      <w:r>
        <w:t>Ответ</w:t>
      </w:r>
      <w:r w:rsidRPr="003632B3">
        <w:t>:</w:t>
      </w:r>
    </w:p>
    <w:p w:rsidR="00C046CA" w:rsidRPr="003F77D3" w:rsidRDefault="00C046CA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>0x55 0xAA 0x0</w:t>
      </w:r>
      <w:r>
        <w:rPr>
          <w:b/>
        </w:rPr>
        <w:t>1</w:t>
      </w:r>
      <w:r w:rsidRPr="003F77D3">
        <w:rPr>
          <w:b/>
          <w:lang w:val="en-US"/>
        </w:rPr>
        <w:t xml:space="preserve">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C046CA" w:rsidRDefault="00C046CA" w:rsidP="00437C75">
      <w:pPr>
        <w:ind w:firstLine="284"/>
        <w:contextualSpacing/>
      </w:pPr>
      <w:r>
        <w:t>Данные:</w:t>
      </w:r>
    </w:p>
    <w:p w:rsidR="00C046CA" w:rsidRPr="006B760F" w:rsidRDefault="00C046CA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C046CA" w:rsidTr="00C046CA">
        <w:tc>
          <w:tcPr>
            <w:tcW w:w="575" w:type="dxa"/>
          </w:tcPr>
          <w:p w:rsidR="00C046CA" w:rsidRDefault="00EB625A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  <w:jc w:val="center"/>
            </w:pPr>
            <w:r>
              <w:t>Тип защиты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Default="00C046CA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ДФЗ-МК1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ДФЗ-МК2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C046CA" w:rsidRPr="00EB625A" w:rsidRDefault="00EB625A" w:rsidP="00D06E44">
            <w:pPr>
              <w:ind w:firstLine="0"/>
              <w:rPr>
                <w:lang w:val="en-US"/>
              </w:rPr>
            </w:pPr>
            <w:r>
              <w:t>ДФЗ-</w:t>
            </w:r>
            <w:r>
              <w:rPr>
                <w:lang w:val="en-US"/>
              </w:rPr>
              <w:t>L60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НЗ-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3077" w:type="dxa"/>
          </w:tcPr>
          <w:p w:rsidR="00C046CA" w:rsidRPr="000112A8" w:rsidRDefault="0011288C" w:rsidP="00D06E44">
            <w:pPr>
              <w:ind w:firstLine="0"/>
              <w:rPr>
                <w:rFonts w:cstheme="minorHAnsi"/>
              </w:rPr>
            </w:pPr>
            <w:r>
              <w:rPr>
                <w:rFonts w:cstheme="minorHAnsi"/>
              </w:rPr>
              <w:t>Н</w:t>
            </w:r>
            <w:r w:rsidR="00EB625A">
              <w:rPr>
                <w:rFonts w:cstheme="minorHAnsi"/>
              </w:rPr>
              <w:t>З-МК</w:t>
            </w:r>
          </w:p>
        </w:tc>
        <w:tc>
          <w:tcPr>
            <w:tcW w:w="5919" w:type="dxa"/>
          </w:tcPr>
          <w:p w:rsidR="00C046CA" w:rsidRPr="000112A8" w:rsidRDefault="00C046CA" w:rsidP="00D06E44">
            <w:pPr>
              <w:ind w:firstLine="0"/>
              <w:rPr>
                <w:rFonts w:cstheme="minorHAnsi"/>
              </w:rPr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</w:t>
            </w:r>
            <w:proofErr w:type="spellStart"/>
            <w:r>
              <w:t>ПрПд</w:t>
            </w:r>
            <w:proofErr w:type="spellEnd"/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  <w:tr w:rsidR="00C046CA" w:rsidTr="00C046CA">
        <w:tc>
          <w:tcPr>
            <w:tcW w:w="575" w:type="dxa"/>
          </w:tcPr>
          <w:p w:rsidR="00C046CA" w:rsidRPr="000112A8" w:rsidRDefault="00C046CA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3077" w:type="dxa"/>
          </w:tcPr>
          <w:p w:rsidR="00C046CA" w:rsidRDefault="00EB625A" w:rsidP="00D06E44">
            <w:pPr>
              <w:ind w:firstLine="0"/>
            </w:pPr>
            <w:r>
              <w:t>ППЗ-МК</w:t>
            </w:r>
          </w:p>
        </w:tc>
        <w:tc>
          <w:tcPr>
            <w:tcW w:w="5919" w:type="dxa"/>
          </w:tcPr>
          <w:p w:rsidR="00C046CA" w:rsidRDefault="00C046CA" w:rsidP="00D06E44">
            <w:pPr>
              <w:ind w:firstLine="0"/>
            </w:pPr>
          </w:p>
        </w:tc>
      </w:tr>
    </w:tbl>
    <w:p w:rsidR="00C046CA" w:rsidRDefault="00C046CA" w:rsidP="00437C75">
      <w:pPr>
        <w:ind w:firstLine="284"/>
        <w:contextualSpacing/>
      </w:pPr>
      <w:r>
        <w:t xml:space="preserve">Команда на изменение: </w:t>
      </w:r>
    </w:p>
    <w:p w:rsidR="00C046CA" w:rsidRP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_Ref381091527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0x81 – Тип защиты (запись)</w:t>
      </w:r>
      <w:r w:rsidRPr="0011288C">
        <w:rPr>
          <w:i/>
        </w:rPr>
        <w:fldChar w:fldCharType="end"/>
      </w:r>
    </w:p>
    <w:p w:rsidR="00C046CA" w:rsidRDefault="00C046CA" w:rsidP="00437C75"/>
    <w:p w:rsidR="007140EF" w:rsidRDefault="007140EF" w:rsidP="00437C75">
      <w:pPr>
        <w:pStyle w:val="3"/>
      </w:pPr>
      <w:bookmarkStart w:id="24" w:name="_Ref381093261"/>
      <w:bookmarkStart w:id="25" w:name="_Toc404336374"/>
      <w:r>
        <w:t>0</w:t>
      </w:r>
      <w:r>
        <w:rPr>
          <w:lang w:val="en-US"/>
        </w:rPr>
        <w:t>x</w:t>
      </w:r>
      <w:r>
        <w:t>02 – Тип линии (чтение)</w:t>
      </w:r>
      <w:bookmarkEnd w:id="24"/>
      <w:bookmarkEnd w:id="25"/>
    </w:p>
    <w:p w:rsidR="007140EF" w:rsidRDefault="007140EF" w:rsidP="00437C75"/>
    <w:p w:rsidR="007140EF" w:rsidRDefault="007140EF" w:rsidP="00437C75">
      <w:pPr>
        <w:ind w:firstLine="284"/>
        <w:contextualSpacing/>
      </w:pPr>
      <w:r>
        <w:t>Формат команды:</w:t>
      </w:r>
    </w:p>
    <w:p w:rsidR="007140EF" w:rsidRPr="003F77D3" w:rsidRDefault="007140EF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2</w:t>
      </w:r>
    </w:p>
    <w:p w:rsidR="007140EF" w:rsidRPr="003632B3" w:rsidRDefault="007140EF" w:rsidP="00437C75">
      <w:pPr>
        <w:ind w:firstLine="284"/>
        <w:contextualSpacing/>
      </w:pPr>
      <w:r>
        <w:t>Ответ</w:t>
      </w:r>
      <w:r w:rsidRPr="003632B3">
        <w:t>:</w:t>
      </w:r>
    </w:p>
    <w:p w:rsidR="007140EF" w:rsidRPr="007140EF" w:rsidRDefault="007140EF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2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7140EF" w:rsidRDefault="007140EF" w:rsidP="00437C75">
      <w:pPr>
        <w:ind w:firstLine="284"/>
        <w:contextualSpacing/>
      </w:pPr>
      <w:r>
        <w:t>Данные:</w:t>
      </w:r>
    </w:p>
    <w:p w:rsidR="007140EF" w:rsidRPr="006B760F" w:rsidRDefault="007140EF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  <w:jc w:val="center"/>
            </w:pPr>
            <w:r>
              <w:t>Тип линии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2-х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  <w:tr w:rsidR="007140EF" w:rsidTr="002B10EA">
        <w:tc>
          <w:tcPr>
            <w:tcW w:w="575" w:type="dxa"/>
          </w:tcPr>
          <w:p w:rsidR="007140EF" w:rsidRDefault="007140EF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7140EF" w:rsidRDefault="007140EF" w:rsidP="00D06E44">
            <w:pPr>
              <w:ind w:firstLine="0"/>
            </w:pPr>
            <w:r>
              <w:t>3-х концевая</w:t>
            </w:r>
          </w:p>
        </w:tc>
        <w:tc>
          <w:tcPr>
            <w:tcW w:w="5919" w:type="dxa"/>
          </w:tcPr>
          <w:p w:rsidR="007140EF" w:rsidRDefault="007140EF" w:rsidP="00D06E44">
            <w:pPr>
              <w:ind w:firstLine="0"/>
            </w:pPr>
          </w:p>
        </w:tc>
      </w:tr>
    </w:tbl>
    <w:p w:rsidR="007140EF" w:rsidRDefault="007140EF" w:rsidP="00437C75">
      <w:pPr>
        <w:ind w:firstLine="284"/>
        <w:contextualSpacing/>
      </w:pPr>
      <w:r>
        <w:t xml:space="preserve">Команда на изменение: </w:t>
      </w:r>
    </w:p>
    <w:p w:rsidR="007140EF" w:rsidRPr="007140EF" w:rsidRDefault="007140EF" w:rsidP="00437C75">
      <w:pPr>
        <w:contextualSpacing/>
      </w:pPr>
      <w:r w:rsidRPr="007140EF">
        <w:rPr>
          <w:i/>
        </w:rPr>
        <w:fldChar w:fldCharType="begin"/>
      </w:r>
      <w:r w:rsidRPr="007140EF">
        <w:rPr>
          <w:i/>
        </w:rPr>
        <w:instrText xml:space="preserve"> REF _Ref381093295 \h  \* MERGEFORMAT </w:instrText>
      </w:r>
      <w:r w:rsidRPr="007140EF">
        <w:rPr>
          <w:i/>
        </w:rPr>
      </w:r>
      <w:r w:rsidRPr="007140EF">
        <w:rPr>
          <w:i/>
        </w:rPr>
        <w:fldChar w:fldCharType="separate"/>
      </w:r>
      <w:r w:rsidR="007525B1" w:rsidRPr="007525B1">
        <w:rPr>
          <w:i/>
        </w:rPr>
        <w:t>0x82 – Тип линии (запись)</w:t>
      </w:r>
      <w:r w:rsidRPr="007140EF">
        <w:rPr>
          <w:i/>
        </w:rPr>
        <w:fldChar w:fldCharType="end"/>
      </w:r>
      <w:r w:rsidRPr="007140EF">
        <w:fldChar w:fldCharType="begin"/>
      </w:r>
      <w:r w:rsidRPr="007140EF">
        <w:instrText xml:space="preserve"> REF _Ref381093261 \h  \* MERGEFORMAT </w:instrText>
      </w:r>
      <w:r w:rsidRPr="007140EF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7140EF">
        <w:fldChar w:fldCharType="end"/>
      </w:r>
    </w:p>
    <w:p w:rsidR="007140EF" w:rsidRDefault="007140EF" w:rsidP="00437C75"/>
    <w:p w:rsidR="004B1685" w:rsidRDefault="004B1685" w:rsidP="00437C75">
      <w:pPr>
        <w:pStyle w:val="3"/>
      </w:pPr>
      <w:bookmarkStart w:id="26" w:name="_Ref381102690"/>
      <w:bookmarkStart w:id="27" w:name="_Toc404336375"/>
      <w:r>
        <w:t>0</w:t>
      </w:r>
      <w:r>
        <w:rPr>
          <w:lang w:val="en-US"/>
        </w:rPr>
        <w:t>x</w:t>
      </w:r>
      <w:r>
        <w:t>03 – Допустимое время без манипуляции (чтение)</w:t>
      </w:r>
      <w:bookmarkEnd w:id="26"/>
      <w:bookmarkEnd w:id="27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3F77D3" w:rsidRDefault="004B1685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3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Pr="007140EF" w:rsidRDefault="004B1685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3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Pr="006B760F" w:rsidRDefault="004B168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0..99</w:t>
      </w:r>
      <w:r w:rsidR="008C0058">
        <w:t xml:space="preserve"> час</w:t>
      </w:r>
      <w:r>
        <w:t xml:space="preserve"> включительно, с шагом 1.</w:t>
      </w:r>
    </w:p>
    <w:p w:rsidR="004B1685" w:rsidRDefault="004B1685" w:rsidP="00437C75">
      <w:pPr>
        <w:ind w:firstLine="284"/>
        <w:contextualSpacing/>
      </w:pPr>
      <w:r>
        <w:t xml:space="preserve">Команда на изменение: </w:t>
      </w:r>
    </w:p>
    <w:p w:rsidR="004B1685" w:rsidRP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_Ref381102663 \h 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0x83 – Допустимое время без манипуляции (запись)</w:t>
      </w:r>
      <w:r w:rsidRPr="004B1685">
        <w:rPr>
          <w:i/>
        </w:rPr>
        <w:fldChar w:fldCharType="end"/>
      </w:r>
      <w:r w:rsidRPr="004B1685">
        <w:fldChar w:fldCharType="begin"/>
      </w:r>
      <w:r w:rsidRPr="004B1685">
        <w:instrText xml:space="preserve"> REF _Ref381093261 \h  \* MERGEFORMAT </w:instrText>
      </w:r>
      <w:r w:rsidRPr="004B1685"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4B1685">
        <w:fldChar w:fldCharType="end"/>
      </w:r>
    </w:p>
    <w:p w:rsidR="004B1685" w:rsidRDefault="004B1685" w:rsidP="00437C75"/>
    <w:p w:rsidR="00D35864" w:rsidRDefault="00D35864" w:rsidP="00437C75">
      <w:pPr>
        <w:pStyle w:val="3"/>
      </w:pPr>
      <w:bookmarkStart w:id="28" w:name="_Ref381102922"/>
      <w:bookmarkStart w:id="29" w:name="_Toc404336376"/>
      <w:r>
        <w:t>0</w:t>
      </w:r>
      <w:r>
        <w:rPr>
          <w:lang w:val="en-US"/>
        </w:rPr>
        <w:t>x</w:t>
      </w:r>
      <w:r>
        <w:t>04 – Компенсация задержки на линии (чтение)</w:t>
      </w:r>
      <w:bookmarkEnd w:id="28"/>
      <w:bookmarkEnd w:id="29"/>
    </w:p>
    <w:p w:rsidR="00D35864" w:rsidRDefault="00D35864" w:rsidP="00437C75"/>
    <w:p w:rsidR="00D35864" w:rsidRDefault="00D35864" w:rsidP="00437C75">
      <w:pPr>
        <w:ind w:firstLine="284"/>
        <w:contextualSpacing/>
      </w:pPr>
      <w:r>
        <w:lastRenderedPageBreak/>
        <w:t>Формат команды:</w:t>
      </w:r>
    </w:p>
    <w:p w:rsidR="00D35864" w:rsidRPr="003F77D3" w:rsidRDefault="00D35864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4</w:t>
      </w:r>
    </w:p>
    <w:p w:rsidR="00D35864" w:rsidRPr="003632B3" w:rsidRDefault="00D35864" w:rsidP="00437C75">
      <w:pPr>
        <w:ind w:firstLine="284"/>
        <w:contextualSpacing/>
      </w:pPr>
      <w:r>
        <w:t>Ответ</w:t>
      </w:r>
      <w:r w:rsidRPr="003632B3">
        <w:t>:</w:t>
      </w:r>
    </w:p>
    <w:p w:rsidR="00D35864" w:rsidRPr="007838D8" w:rsidRDefault="00D35864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4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7838D8">
        <w:rPr>
          <w:b/>
        </w:rPr>
        <w:tab/>
      </w:r>
      <w:r w:rsidR="007838D8" w:rsidRPr="007838D8">
        <w:t>- 2х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04 0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D35864" w:rsidRDefault="00D35864" w:rsidP="00437C75">
      <w:pPr>
        <w:ind w:firstLine="284"/>
        <w:contextualSpacing/>
      </w:pPr>
      <w:r>
        <w:t>Данные:</w:t>
      </w:r>
    </w:p>
    <w:p w:rsidR="00D35864" w:rsidRPr="006B760F" w:rsidRDefault="00D35864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 xml:space="preserve"> 0..18</w:t>
      </w:r>
      <w:r w:rsidR="008C0058">
        <w:t xml:space="preserve"> град </w:t>
      </w:r>
      <w:r>
        <w:t xml:space="preserve"> включительно, с шагом 2.</w:t>
      </w:r>
    </w:p>
    <w:p w:rsidR="007838D8" w:rsidRPr="007838D8" w:rsidRDefault="007838D8" w:rsidP="00437C75">
      <w:pPr>
        <w:contextualSpacing/>
        <w:rPr>
          <w:u w:val="single"/>
        </w:rPr>
      </w:pPr>
      <w:proofErr w:type="gramStart"/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proofErr w:type="gramEnd"/>
      <w:r>
        <w:rPr>
          <w:u w:val="single"/>
        </w:rPr>
        <w:t xml:space="preserve"> </w:t>
      </w:r>
      <w:r w:rsidRPr="003F77D3">
        <w:t>може</w:t>
      </w:r>
      <w:r>
        <w:t>т п</w:t>
      </w:r>
      <w:r w:rsidR="00FE211B">
        <w:t xml:space="preserve">ринимать следующие значения: </w:t>
      </w:r>
      <w:r>
        <w:t>0..18 град  включительно, с шагом 2.</w:t>
      </w:r>
    </w:p>
    <w:p w:rsidR="00D35864" w:rsidRDefault="00D35864" w:rsidP="00437C75">
      <w:pPr>
        <w:ind w:firstLine="284"/>
        <w:contextualSpacing/>
      </w:pPr>
      <w:r>
        <w:t xml:space="preserve">Команда на изменение: </w:t>
      </w:r>
    </w:p>
    <w:p w:rsidR="008430BD" w:rsidRDefault="00D35864" w:rsidP="00437C75">
      <w:pPr>
        <w:contextualSpacing/>
        <w:rPr>
          <w:i/>
        </w:rPr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_Ref381102955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0x84 – Компенсация задержки на линии (запись)</w:t>
      </w:r>
      <w:r w:rsidRPr="00D35864">
        <w:rPr>
          <w:i/>
        </w:rPr>
        <w:fldChar w:fldCharType="end"/>
      </w:r>
    </w:p>
    <w:p w:rsidR="008430BD" w:rsidRDefault="008430BD" w:rsidP="00437C75">
      <w:pPr>
        <w:contextualSpacing/>
        <w:rPr>
          <w:i/>
        </w:rPr>
      </w:pPr>
    </w:p>
    <w:p w:rsidR="008430BD" w:rsidRDefault="008430BD" w:rsidP="00437C75">
      <w:pPr>
        <w:pStyle w:val="3"/>
      </w:pPr>
      <w:bookmarkStart w:id="30" w:name="_Ref382317482"/>
      <w:bookmarkStart w:id="31" w:name="_Toc404336377"/>
      <w:r>
        <w:t>0</w:t>
      </w:r>
      <w:r>
        <w:rPr>
          <w:lang w:val="en-US"/>
        </w:rPr>
        <w:t>x</w:t>
      </w:r>
      <w:r>
        <w:t>05 – Перекрытие импульсов</w:t>
      </w:r>
      <w:r w:rsidR="000C643D">
        <w:t xml:space="preserve"> / Сдвиги</w:t>
      </w:r>
      <w:r>
        <w:t xml:space="preserve"> (чтение)</w:t>
      </w:r>
      <w:bookmarkEnd w:id="30"/>
      <w:bookmarkEnd w:id="31"/>
    </w:p>
    <w:p w:rsidR="008430BD" w:rsidRDefault="008430BD" w:rsidP="00437C75"/>
    <w:p w:rsidR="008430BD" w:rsidRDefault="008430BD" w:rsidP="00437C75">
      <w:pPr>
        <w:ind w:firstLine="284"/>
        <w:contextualSpacing/>
      </w:pPr>
      <w:r>
        <w:t>Формат команды:</w:t>
      </w:r>
    </w:p>
    <w:p w:rsidR="003E4C98" w:rsidRPr="00C674D2" w:rsidRDefault="008430BD" w:rsidP="003E4C9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5</w:t>
      </w:r>
    </w:p>
    <w:p w:rsidR="008430BD" w:rsidRPr="003632B3" w:rsidRDefault="008430BD" w:rsidP="00437C75">
      <w:pPr>
        <w:ind w:firstLine="284"/>
        <w:contextualSpacing/>
      </w:pPr>
      <w:r>
        <w:t>Ответ</w:t>
      </w:r>
      <w:r w:rsidRPr="003632B3">
        <w:t>:</w:t>
      </w:r>
    </w:p>
    <w:p w:rsidR="008430BD" w:rsidRPr="003E4C98" w:rsidRDefault="008430BD" w:rsidP="00437C75">
      <w:pPr>
        <w:contextualSpacing/>
        <w:rPr>
          <w:b/>
        </w:rPr>
      </w:pPr>
      <w:r w:rsidRPr="003E4C98">
        <w:rPr>
          <w:b/>
        </w:rPr>
        <w:t>0</w:t>
      </w:r>
      <w:r w:rsidRPr="003F77D3">
        <w:rPr>
          <w:b/>
          <w:lang w:val="en-US"/>
        </w:rPr>
        <w:t>x</w:t>
      </w:r>
      <w:r w:rsidRPr="003E4C9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E4C9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E4C98">
        <w:rPr>
          <w:b/>
        </w:rPr>
        <w:t>05 0</w:t>
      </w:r>
      <w:r w:rsidRPr="003F77D3">
        <w:rPr>
          <w:b/>
          <w:lang w:val="en-US"/>
        </w:rPr>
        <w:t>x</w:t>
      </w:r>
      <w:r w:rsidRPr="003E4C98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3E4C98">
        <w:rPr>
          <w:b/>
          <w:u w:val="single"/>
        </w:rPr>
        <w:t>1</w:t>
      </w:r>
      <w:r w:rsidRPr="003E4C98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3E4C98" w:rsidRPr="003E4C98">
        <w:rPr>
          <w:b/>
        </w:rPr>
        <w:t xml:space="preserve"> – </w:t>
      </w:r>
      <w:r w:rsidR="003E4C98">
        <w:rPr>
          <w:b/>
        </w:rPr>
        <w:t>перекрытие импульсов</w:t>
      </w:r>
    </w:p>
    <w:p w:rsidR="003E4C98" w:rsidRPr="002E45E8" w:rsidRDefault="003E4C98" w:rsidP="00437C75">
      <w:pPr>
        <w:contextualSpacing/>
        <w:rPr>
          <w:b/>
        </w:rPr>
      </w:pPr>
      <w:r w:rsidRPr="002E45E8">
        <w:rPr>
          <w:b/>
        </w:rPr>
        <w:t>0</w:t>
      </w:r>
      <w:r>
        <w:rPr>
          <w:b/>
          <w:lang w:val="en-US"/>
        </w:rPr>
        <w:t>x</w:t>
      </w:r>
      <w:r w:rsidRPr="002E45E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E45E8">
        <w:rPr>
          <w:b/>
        </w:rPr>
        <w:t xml:space="preserve"> 0</w:t>
      </w:r>
      <w:r>
        <w:rPr>
          <w:b/>
          <w:lang w:val="en-US"/>
        </w:rPr>
        <w:t>x</w:t>
      </w:r>
      <w:r w:rsidRPr="002E45E8">
        <w:rPr>
          <w:b/>
        </w:rPr>
        <w:t>05 0</w:t>
      </w:r>
      <w:r>
        <w:rPr>
          <w:b/>
          <w:lang w:val="en-US"/>
        </w:rPr>
        <w:t>x</w:t>
      </w:r>
      <w:r w:rsidRPr="002E45E8">
        <w:rPr>
          <w:b/>
        </w:rPr>
        <w:t xml:space="preserve">04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1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2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3</w:t>
      </w:r>
      <w:r w:rsidRPr="002E45E8">
        <w:rPr>
          <w:b/>
        </w:rPr>
        <w:t xml:space="preserve"> </w:t>
      </w:r>
      <w:r w:rsidRPr="003E4C98">
        <w:rPr>
          <w:b/>
          <w:u w:val="single"/>
          <w:lang w:val="en-US"/>
        </w:rPr>
        <w:t>b</w:t>
      </w:r>
      <w:r w:rsidRPr="002E45E8">
        <w:rPr>
          <w:b/>
          <w:u w:val="single"/>
        </w:rPr>
        <w:t>4</w:t>
      </w:r>
      <w:r w:rsidRPr="002E45E8">
        <w:rPr>
          <w:b/>
        </w:rPr>
        <w:t xml:space="preserve"> </w:t>
      </w:r>
      <w:r>
        <w:rPr>
          <w:b/>
          <w:lang w:val="en-US"/>
        </w:rPr>
        <w:t>CRC</w:t>
      </w:r>
      <w:r w:rsidR="002E45E8">
        <w:rPr>
          <w:b/>
        </w:rPr>
        <w:t xml:space="preserve"> – сдвиги </w:t>
      </w:r>
    </w:p>
    <w:p w:rsidR="008430BD" w:rsidRDefault="008430BD" w:rsidP="00437C75">
      <w:pPr>
        <w:ind w:firstLine="284"/>
        <w:contextualSpacing/>
      </w:pPr>
      <w:r>
        <w:t>Данные:</w:t>
      </w:r>
    </w:p>
    <w:p w:rsidR="002E45E8" w:rsidRDefault="002E45E8" w:rsidP="002E45E8">
      <w:pPr>
        <w:contextualSpacing/>
      </w:pPr>
      <w:r>
        <w:t>Перекрытие импульсов</w:t>
      </w:r>
    </w:p>
    <w:p w:rsidR="008430BD" w:rsidRDefault="008430BD" w:rsidP="002E45E8">
      <w:pPr>
        <w:ind w:firstLine="993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8430BD" w:rsidP="002E45E8">
      <w:pPr>
        <w:ind w:firstLine="993"/>
        <w:contextualSpacing/>
      </w:pPr>
      <w:r>
        <w:t xml:space="preserve">РЗСК </w:t>
      </w:r>
    </w:p>
    <w:p w:rsidR="008430BD" w:rsidRDefault="008430BD" w:rsidP="002E45E8">
      <w:pPr>
        <w:ind w:firstLine="993"/>
        <w:contextualSpacing/>
      </w:pPr>
      <w:r>
        <w:t>0..54</w:t>
      </w:r>
      <w:r w:rsidR="008C0058">
        <w:t xml:space="preserve"> град</w:t>
      </w:r>
      <w:r>
        <w:t xml:space="preserve"> включительно, с шагом 2.</w:t>
      </w:r>
    </w:p>
    <w:p w:rsidR="00D61C27" w:rsidRDefault="008430BD" w:rsidP="002E45E8">
      <w:pPr>
        <w:ind w:firstLine="993"/>
        <w:contextualSpacing/>
      </w:pPr>
      <w:r>
        <w:t xml:space="preserve">Р400 </w:t>
      </w:r>
    </w:p>
    <w:p w:rsidR="008430BD" w:rsidRDefault="00D61C27" w:rsidP="002E45E8">
      <w:pPr>
        <w:ind w:firstLine="993"/>
        <w:contextualSpacing/>
      </w:pPr>
      <w:r>
        <w:t>1</w:t>
      </w:r>
      <w:r w:rsidR="008430BD">
        <w:t>8..54</w:t>
      </w:r>
      <w:r w:rsidR="008C0058">
        <w:t xml:space="preserve"> град</w:t>
      </w:r>
      <w:r w:rsidR="008430BD">
        <w:t xml:space="preserve"> включительно, с шагом 2.</w:t>
      </w:r>
    </w:p>
    <w:p w:rsidR="002E45E8" w:rsidRDefault="002E45E8" w:rsidP="002E45E8">
      <w:pPr>
        <w:contextualSpacing/>
      </w:pPr>
      <w:r>
        <w:t>Сдвиги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2E2460" w:rsidTr="000A553F">
        <w:tc>
          <w:tcPr>
            <w:tcW w:w="644" w:type="dxa"/>
          </w:tcPr>
          <w:p w:rsidR="002E2460" w:rsidRDefault="002E2460" w:rsidP="000A553F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2E2460" w:rsidRDefault="002E2460" w:rsidP="000A553F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2E2460" w:rsidRDefault="002E2460" w:rsidP="000A553F">
            <w:pPr>
              <w:ind w:firstLine="0"/>
              <w:jc w:val="center"/>
            </w:pPr>
            <w:r>
              <w:t>Диапазон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переднего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Pr="002E2460" w:rsidRDefault="002E2460" w:rsidP="000A553F">
            <w:pPr>
              <w:ind w:firstLine="0"/>
            </w:pPr>
            <w:r>
              <w:t xml:space="preserve">От 0 до 72 с шагом 1 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2E2460" w:rsidRPr="002E2460" w:rsidRDefault="002E2460" w:rsidP="002E2460">
            <w:pPr>
              <w:ind w:firstLine="0"/>
            </w:pPr>
            <w:r>
              <w:t>Сдвиг заднего фронта ПРД относительно сигнала МАН (пуск),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ПРМ,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  <w:tr w:rsidR="002E2460" w:rsidTr="000A553F">
        <w:tc>
          <w:tcPr>
            <w:tcW w:w="644" w:type="dxa"/>
          </w:tcPr>
          <w:p w:rsidR="002E2460" w:rsidRPr="00152A64" w:rsidRDefault="002E2460" w:rsidP="000A553F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2E2460" w:rsidRPr="00152A64" w:rsidRDefault="002E2460" w:rsidP="000A553F">
            <w:pPr>
              <w:ind w:firstLine="0"/>
            </w:pPr>
            <w:r>
              <w:t>Сдвиг ВЧ ПРД от пуска, градус</w:t>
            </w:r>
          </w:p>
        </w:tc>
        <w:tc>
          <w:tcPr>
            <w:tcW w:w="4048" w:type="dxa"/>
            <w:vAlign w:val="center"/>
          </w:tcPr>
          <w:p w:rsidR="002E2460" w:rsidRDefault="002E2460" w:rsidP="000A553F">
            <w:pPr>
              <w:ind w:firstLine="0"/>
            </w:pPr>
            <w:r>
              <w:t>От 0 до 72 с шагом 1</w:t>
            </w:r>
          </w:p>
        </w:tc>
      </w:tr>
    </w:tbl>
    <w:p w:rsidR="008430BD" w:rsidRDefault="008430BD" w:rsidP="00437C75">
      <w:pPr>
        <w:ind w:firstLine="284"/>
        <w:contextualSpacing/>
      </w:pPr>
      <w:r>
        <w:t xml:space="preserve">Команда на изменение: </w:t>
      </w:r>
    </w:p>
    <w:p w:rsidR="007838D8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_Ref382317610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0x85 – Перекрытие импульсов / Сдвиги</w:t>
      </w:r>
      <w:r w:rsidR="000C643D">
        <w:t xml:space="preserve"> (запись)</w:t>
      </w:r>
      <w:r w:rsidRPr="00DE0210">
        <w:rPr>
          <w:i/>
        </w:rPr>
        <w:fldChar w:fldCharType="end"/>
      </w:r>
    </w:p>
    <w:p w:rsidR="007838D8" w:rsidRDefault="007838D8" w:rsidP="00437C75">
      <w:pPr>
        <w:contextualSpacing/>
        <w:rPr>
          <w:i/>
        </w:rPr>
      </w:pPr>
    </w:p>
    <w:p w:rsidR="007838D8" w:rsidRDefault="007838D8" w:rsidP="00437C75">
      <w:pPr>
        <w:pStyle w:val="3"/>
      </w:pPr>
      <w:bookmarkStart w:id="32" w:name="_Ref382324423"/>
      <w:bookmarkStart w:id="33" w:name="_Toc404336378"/>
      <w:r>
        <w:t>0</w:t>
      </w:r>
      <w:r>
        <w:rPr>
          <w:lang w:val="en-US"/>
        </w:rPr>
        <w:t>x</w:t>
      </w:r>
      <w:r>
        <w:t xml:space="preserve">06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(чтение)</w:t>
      </w:r>
      <w:bookmarkEnd w:id="32"/>
      <w:bookmarkEnd w:id="33"/>
    </w:p>
    <w:p w:rsidR="007838D8" w:rsidRDefault="007838D8" w:rsidP="00437C75"/>
    <w:p w:rsidR="007838D8" w:rsidRDefault="007838D8" w:rsidP="00437C75">
      <w:pPr>
        <w:ind w:firstLine="284"/>
        <w:contextualSpacing/>
      </w:pPr>
      <w:r>
        <w:t>Формат команды:</w:t>
      </w:r>
    </w:p>
    <w:p w:rsidR="007838D8" w:rsidRPr="003F77D3" w:rsidRDefault="007838D8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6</w:t>
      </w:r>
    </w:p>
    <w:p w:rsidR="007838D8" w:rsidRPr="003632B3" w:rsidRDefault="007838D8" w:rsidP="00437C75">
      <w:pPr>
        <w:ind w:firstLine="284"/>
        <w:contextualSpacing/>
      </w:pPr>
      <w:r>
        <w:t>Ответ</w:t>
      </w:r>
      <w:r w:rsidRPr="003632B3">
        <w:t>:</w:t>
      </w:r>
    </w:p>
    <w:p w:rsidR="007838D8" w:rsidRPr="00E57C79" w:rsidRDefault="007838D8" w:rsidP="00437C75">
      <w:pPr>
        <w:contextualSpacing/>
        <w:rPr>
          <w:b/>
        </w:rPr>
      </w:pPr>
      <w:r w:rsidRPr="008663E4">
        <w:rPr>
          <w:b/>
        </w:rPr>
        <w:t>0</w:t>
      </w:r>
      <w:r w:rsidRPr="003F77D3">
        <w:rPr>
          <w:b/>
          <w:lang w:val="en-US"/>
        </w:rPr>
        <w:t>x</w:t>
      </w:r>
      <w:r w:rsidRPr="008663E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663E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663E4">
        <w:rPr>
          <w:b/>
        </w:rPr>
        <w:t>06 0</w:t>
      </w:r>
      <w:r w:rsidRPr="003F77D3">
        <w:rPr>
          <w:b/>
          <w:lang w:val="en-US"/>
        </w:rPr>
        <w:t>x</w:t>
      </w:r>
      <w:r w:rsidRPr="008663E4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8663E4">
        <w:rPr>
          <w:b/>
          <w:u w:val="single"/>
        </w:rPr>
        <w:t>1</w:t>
      </w:r>
      <w:r w:rsidRPr="008663E4">
        <w:rPr>
          <w:b/>
        </w:rPr>
        <w:t xml:space="preserve"> </w:t>
      </w:r>
      <w:r w:rsidRPr="003F77D3">
        <w:rPr>
          <w:b/>
          <w:lang w:val="en-US"/>
        </w:rPr>
        <w:t>CRC</w:t>
      </w:r>
      <w:r w:rsidR="00E57C79">
        <w:rPr>
          <w:b/>
        </w:rPr>
        <w:tab/>
      </w:r>
      <w:r w:rsidR="00E57C79" w:rsidRPr="007838D8">
        <w:t>- 2х концевая линия</w:t>
      </w:r>
    </w:p>
    <w:p w:rsidR="00E57C79" w:rsidRPr="007838D8" w:rsidRDefault="00E57C79" w:rsidP="00E57C79">
      <w:pPr>
        <w:contextualSpacing/>
        <w:rPr>
          <w:b/>
        </w:rPr>
      </w:pPr>
      <w:r w:rsidRPr="007838D8">
        <w:rPr>
          <w:b/>
        </w:rPr>
        <w:t>0</w:t>
      </w:r>
      <w:r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>0</w:t>
      </w:r>
      <w:r>
        <w:rPr>
          <w:b/>
        </w:rPr>
        <w:t>6</w:t>
      </w:r>
      <w:r w:rsidRPr="007838D8">
        <w:rPr>
          <w:b/>
        </w:rPr>
        <w:t xml:space="preserve"> 0</w:t>
      </w:r>
      <w:r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Pr="007838D8">
        <w:rPr>
          <w:b/>
        </w:rPr>
        <w:t xml:space="preserve">  </w:t>
      </w:r>
      <w:r w:rsidRPr="007838D8">
        <w:t>- 3х концевая линия</w:t>
      </w:r>
    </w:p>
    <w:p w:rsidR="007838D8" w:rsidRDefault="007838D8" w:rsidP="00437C75">
      <w:pPr>
        <w:ind w:firstLine="284"/>
        <w:contextualSpacing/>
      </w:pPr>
      <w:r>
        <w:t>Данные:</w:t>
      </w:r>
    </w:p>
    <w:p w:rsidR="007838D8" w:rsidRDefault="007838D8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</w:t>
      </w:r>
      <w:r w:rsidR="00FE211B">
        <w:t xml:space="preserve">принимать следующие значения: </w:t>
      </w:r>
      <w:r>
        <w:t>0..32 дБ включительно, с шагом 1.</w:t>
      </w:r>
    </w:p>
    <w:p w:rsidR="00E57C79" w:rsidRPr="00E57C79" w:rsidRDefault="00EB561D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E57C79">
        <w:rPr>
          <w:b/>
          <w:u w:val="single"/>
        </w:rPr>
        <w:t>2</w:t>
      </w:r>
      <w:proofErr w:type="gramEnd"/>
      <w:r w:rsidR="00E57C79">
        <w:t xml:space="preserve"> может принимать следующие значения: 0..32 дБ включительно, с шагом 1.</w:t>
      </w:r>
    </w:p>
    <w:p w:rsidR="007838D8" w:rsidRDefault="007838D8" w:rsidP="00437C75">
      <w:pPr>
        <w:ind w:firstLine="284"/>
        <w:contextualSpacing/>
      </w:pPr>
      <w:r>
        <w:t xml:space="preserve">Команда на изменение: </w:t>
      </w:r>
    </w:p>
    <w:p w:rsidR="004F1481" w:rsidRPr="002646A5" w:rsidRDefault="0008102D" w:rsidP="00437C75">
      <w:pPr>
        <w:contextualSpacing/>
        <w:rPr>
          <w:i/>
        </w:rPr>
      </w:pPr>
      <w:r w:rsidRPr="0008102D">
        <w:rPr>
          <w:i/>
        </w:rPr>
        <w:fldChar w:fldCharType="begin"/>
      </w:r>
      <w:r w:rsidRPr="0008102D">
        <w:rPr>
          <w:i/>
        </w:rPr>
        <w:instrText xml:space="preserve"> REF _Ref382324456 \h  \* MERGEFORMAT </w:instrText>
      </w:r>
      <w:r w:rsidRPr="0008102D">
        <w:rPr>
          <w:i/>
        </w:rPr>
      </w:r>
      <w:r w:rsidRPr="0008102D">
        <w:rPr>
          <w:i/>
        </w:rPr>
        <w:fldChar w:fldCharType="separate"/>
      </w:r>
      <w:r w:rsidR="00E57C79" w:rsidRPr="00E57C79">
        <w:rPr>
          <w:i/>
        </w:rPr>
        <w:t xml:space="preserve">0x86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(запись)</w:t>
      </w:r>
      <w:r w:rsidRPr="0008102D">
        <w:rPr>
          <w:i/>
        </w:rPr>
        <w:fldChar w:fldCharType="end"/>
      </w:r>
    </w:p>
    <w:p w:rsidR="004F1481" w:rsidRPr="002646A5" w:rsidRDefault="004F1481" w:rsidP="00437C75">
      <w:pPr>
        <w:contextualSpacing/>
        <w:rPr>
          <w:i/>
        </w:rPr>
      </w:pPr>
    </w:p>
    <w:p w:rsidR="004F1481" w:rsidRDefault="004F1481" w:rsidP="00437C75">
      <w:pPr>
        <w:pStyle w:val="3"/>
      </w:pPr>
      <w:bookmarkStart w:id="34" w:name="_Ref382380447"/>
      <w:bookmarkStart w:id="35" w:name="_Toc404336379"/>
      <w:r>
        <w:t>0</w:t>
      </w:r>
      <w:r>
        <w:rPr>
          <w:lang w:val="en-US"/>
        </w:rPr>
        <w:t>x</w:t>
      </w:r>
      <w:r>
        <w:t>0</w:t>
      </w:r>
      <w:r w:rsidRPr="004F1481">
        <w:t>7</w:t>
      </w:r>
      <w:r>
        <w:t xml:space="preserve"> –Снижение уровня АК / Тип приемника (чтение)</w:t>
      </w:r>
      <w:bookmarkEnd w:id="34"/>
      <w:bookmarkEnd w:id="35"/>
    </w:p>
    <w:p w:rsidR="004F1481" w:rsidRDefault="004F1481" w:rsidP="00437C75"/>
    <w:p w:rsidR="004F1481" w:rsidRDefault="004F1481" w:rsidP="00437C75">
      <w:pPr>
        <w:ind w:firstLine="284"/>
        <w:contextualSpacing/>
      </w:pPr>
      <w:r>
        <w:t>Формат команды:</w:t>
      </w:r>
    </w:p>
    <w:p w:rsidR="004F1481" w:rsidRPr="003F77D3" w:rsidRDefault="004F1481" w:rsidP="00437C75">
      <w:pPr>
        <w:contextualSpacing/>
        <w:rPr>
          <w:b/>
        </w:rPr>
      </w:pPr>
      <w:r w:rsidRPr="003F77D3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="00DD122D">
        <w:rPr>
          <w:b/>
        </w:rPr>
        <w:t>7</w:t>
      </w:r>
    </w:p>
    <w:p w:rsidR="004F1481" w:rsidRPr="003632B3" w:rsidRDefault="004F1481" w:rsidP="00437C75">
      <w:pPr>
        <w:ind w:firstLine="284"/>
        <w:contextualSpacing/>
      </w:pPr>
      <w:r>
        <w:t>Ответ</w:t>
      </w:r>
      <w:r w:rsidRPr="003632B3">
        <w:t>:</w:t>
      </w:r>
    </w:p>
    <w:p w:rsidR="004F1481" w:rsidRPr="00DD122D" w:rsidRDefault="004F1481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 w:rsidR="00DD122D">
        <w:rPr>
          <w:b/>
        </w:rPr>
        <w:t>7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F1481" w:rsidRDefault="004F1481" w:rsidP="00437C75">
      <w:pPr>
        <w:ind w:firstLine="284"/>
        <w:contextualSpacing/>
      </w:pPr>
      <w:r>
        <w:t>Данные:</w:t>
      </w:r>
    </w:p>
    <w:p w:rsidR="00D857A5" w:rsidRDefault="00D857A5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p w:rsidR="00856C0E" w:rsidRDefault="00D857A5" w:rsidP="00437C75">
      <w:pPr>
        <w:contextualSpacing/>
      </w:pPr>
      <w:r>
        <w:t xml:space="preserve">РЗСК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  <w:jc w:val="center"/>
            </w:pPr>
            <w:r>
              <w:t>Тип приемника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 xml:space="preserve">Акт + пасс 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Активный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  <w:tr w:rsidR="00856C0E" w:rsidTr="009F4046">
        <w:tc>
          <w:tcPr>
            <w:tcW w:w="575" w:type="dxa"/>
          </w:tcPr>
          <w:p w:rsidR="00856C0E" w:rsidRDefault="00856C0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856C0E" w:rsidRDefault="00856C0E" w:rsidP="00D06E44">
            <w:pPr>
              <w:ind w:firstLine="0"/>
            </w:pPr>
            <w:r>
              <w:t>Пассивный</w:t>
            </w:r>
          </w:p>
        </w:tc>
        <w:tc>
          <w:tcPr>
            <w:tcW w:w="5919" w:type="dxa"/>
          </w:tcPr>
          <w:p w:rsidR="00856C0E" w:rsidRDefault="00856C0E" w:rsidP="00D06E44">
            <w:pPr>
              <w:ind w:firstLine="0"/>
            </w:pPr>
          </w:p>
        </w:tc>
      </w:tr>
    </w:tbl>
    <w:p w:rsidR="00D857A5" w:rsidRDefault="00D857A5" w:rsidP="00437C75">
      <w:pPr>
        <w:contextualSpacing/>
      </w:pPr>
      <w:r>
        <w:t>Р400</w:t>
      </w:r>
    </w:p>
    <w:p w:rsidR="004F1481" w:rsidRDefault="00856C0E" w:rsidP="00437C75">
      <w:pPr>
        <w:ind w:firstLine="851"/>
        <w:contextualSpacing/>
      </w:pPr>
      <w:r>
        <w:t xml:space="preserve">Снижение уровня АК: </w:t>
      </w:r>
      <w:r w:rsidR="00D857A5">
        <w:t xml:space="preserve">Выкл.(0) или </w:t>
      </w:r>
      <w:r w:rsidR="0057510C">
        <w:t>В</w:t>
      </w:r>
      <w:r w:rsidR="00D857A5">
        <w:t>кл.(1)</w:t>
      </w:r>
    </w:p>
    <w:p w:rsidR="004F1481" w:rsidRDefault="004F1481" w:rsidP="00437C75">
      <w:pPr>
        <w:ind w:firstLine="284"/>
        <w:contextualSpacing/>
      </w:pPr>
      <w:r>
        <w:t xml:space="preserve">Команда на изменение: </w:t>
      </w:r>
    </w:p>
    <w:p w:rsidR="003C1B7B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_Ref382380474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955DE">
        <w:rPr>
          <w:i/>
        </w:rPr>
        <w:fldChar w:fldCharType="end"/>
      </w:r>
    </w:p>
    <w:p w:rsidR="003C1B7B" w:rsidRDefault="003C1B7B" w:rsidP="00437C75">
      <w:pPr>
        <w:contextualSpacing/>
        <w:rPr>
          <w:i/>
        </w:rPr>
      </w:pPr>
    </w:p>
    <w:p w:rsidR="003C1B7B" w:rsidRDefault="003C1B7B" w:rsidP="00437C75">
      <w:pPr>
        <w:pStyle w:val="3"/>
      </w:pPr>
      <w:bookmarkStart w:id="36" w:name="_Ref382380706"/>
      <w:bookmarkStart w:id="37" w:name="_Toc404336380"/>
      <w:r>
        <w:t>0</w:t>
      </w:r>
      <w:r>
        <w:rPr>
          <w:lang w:val="en-US"/>
        </w:rPr>
        <w:t>x</w:t>
      </w:r>
      <w:r>
        <w:t>08 –Частота ПРД (чтение)</w:t>
      </w:r>
      <w:bookmarkEnd w:id="36"/>
      <w:bookmarkEnd w:id="37"/>
    </w:p>
    <w:p w:rsidR="00437C75" w:rsidRDefault="00437C75" w:rsidP="00437C75">
      <w:pPr>
        <w:ind w:firstLine="284"/>
        <w:contextualSpacing/>
      </w:pPr>
    </w:p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3F77D3" w:rsidRDefault="003C1B7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8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Pr="00DD122D" w:rsidRDefault="003C1B7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>0</w:t>
      </w:r>
      <w:r>
        <w:rPr>
          <w:b/>
        </w:rPr>
        <w:t>8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  <w:tr w:rsidR="003C1B7B" w:rsidTr="002646A5">
        <w:tc>
          <w:tcPr>
            <w:tcW w:w="575" w:type="dxa"/>
          </w:tcPr>
          <w:p w:rsidR="003C1B7B" w:rsidRDefault="003C1B7B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3C1B7B" w:rsidRDefault="003C1B7B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3C1B7B" w:rsidRDefault="003C1B7B" w:rsidP="00D06E44">
            <w:pPr>
              <w:ind w:firstLine="0"/>
            </w:pPr>
          </w:p>
        </w:tc>
      </w:tr>
    </w:tbl>
    <w:p w:rsidR="003C1B7B" w:rsidRDefault="003C1B7B" w:rsidP="00437C75">
      <w:pPr>
        <w:ind w:firstLine="284"/>
        <w:contextualSpacing/>
      </w:pPr>
      <w:r>
        <w:t xml:space="preserve">Команда на изменение: </w:t>
      </w:r>
    </w:p>
    <w:p w:rsidR="003C1B7B" w:rsidRP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_Ref382380474 \h 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0x87 – Снижение уровня АК / Тип приемника (запись)</w:t>
      </w:r>
      <w:r w:rsidRPr="003C1B7B">
        <w:rPr>
          <w:i/>
        </w:rPr>
        <w:fldChar w:fldCharType="end"/>
      </w:r>
    </w:p>
    <w:p w:rsidR="00D35864" w:rsidRPr="003955DE" w:rsidRDefault="00D35864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_Ref381093261 \h 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02 – Тип линии (чтение)</w:t>
      </w:r>
      <w:r w:rsidRPr="003955DE">
        <w:rPr>
          <w:i/>
        </w:rPr>
        <w:fldChar w:fldCharType="end"/>
      </w:r>
    </w:p>
    <w:p w:rsidR="00D61C27" w:rsidRDefault="00D61C27" w:rsidP="00437C75">
      <w:pPr>
        <w:pStyle w:val="3"/>
      </w:pPr>
      <w:bookmarkStart w:id="38" w:name="_Ref382323696"/>
      <w:bookmarkStart w:id="39" w:name="_Toc404336381"/>
      <w:r>
        <w:t>0</w:t>
      </w:r>
      <w:r>
        <w:rPr>
          <w:lang w:val="en-US"/>
        </w:rPr>
        <w:t>x</w:t>
      </w:r>
      <w:r>
        <w:t>0</w:t>
      </w:r>
      <w:r w:rsidRPr="00D61C27">
        <w:t>9</w:t>
      </w:r>
      <w:r>
        <w:t xml:space="preserve"> – Порог предупреждения по РЗ / Частота ПРМ (чтение)</w:t>
      </w:r>
      <w:bookmarkEnd w:id="38"/>
      <w:bookmarkEnd w:id="39"/>
    </w:p>
    <w:p w:rsidR="00437C75" w:rsidRDefault="00437C75" w:rsidP="00437C75">
      <w:pPr>
        <w:ind w:firstLine="284"/>
        <w:contextualSpacing/>
      </w:pPr>
    </w:p>
    <w:p w:rsidR="00D61C27" w:rsidRDefault="00D61C27" w:rsidP="00437C75">
      <w:pPr>
        <w:ind w:firstLine="284"/>
        <w:contextualSpacing/>
      </w:pPr>
      <w:r>
        <w:t>Формат команды:</w:t>
      </w:r>
    </w:p>
    <w:p w:rsidR="00D61C27" w:rsidRPr="003F77D3" w:rsidRDefault="00D61C27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>9</w:t>
      </w:r>
    </w:p>
    <w:p w:rsidR="00D61C27" w:rsidRPr="003632B3" w:rsidRDefault="00D61C27" w:rsidP="00437C75">
      <w:pPr>
        <w:ind w:firstLine="284"/>
        <w:contextualSpacing/>
      </w:pPr>
      <w:r>
        <w:t>Ответ</w:t>
      </w:r>
      <w:r w:rsidRPr="003632B3">
        <w:t>:</w:t>
      </w:r>
    </w:p>
    <w:p w:rsidR="00D61C27" w:rsidRPr="007140EF" w:rsidRDefault="00D61C27" w:rsidP="00437C75">
      <w:pPr>
        <w:contextualSpacing/>
        <w:rPr>
          <w:b/>
        </w:rPr>
      </w:pPr>
      <w:r w:rsidRPr="007140EF">
        <w:rPr>
          <w:b/>
        </w:rPr>
        <w:t>0</w:t>
      </w:r>
      <w:r w:rsidRPr="003F77D3">
        <w:rPr>
          <w:b/>
          <w:lang w:val="en-US"/>
        </w:rPr>
        <w:t>x</w:t>
      </w:r>
      <w:r w:rsidRPr="007140EF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>0</w:t>
      </w:r>
      <w:r>
        <w:rPr>
          <w:b/>
        </w:rPr>
        <w:t>9</w:t>
      </w:r>
      <w:r w:rsidRPr="007140EF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140EF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7140EF">
        <w:rPr>
          <w:b/>
          <w:u w:val="single"/>
        </w:rPr>
        <w:t>1</w:t>
      </w:r>
      <w:r w:rsidRPr="007140EF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D61C27" w:rsidRDefault="00D61C27" w:rsidP="00437C75">
      <w:pPr>
        <w:ind w:firstLine="284"/>
        <w:contextualSpacing/>
      </w:pPr>
      <w:r>
        <w:t>Данные:</w:t>
      </w:r>
    </w:p>
    <w:p w:rsidR="00D61C27" w:rsidRDefault="00D61C27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</w:t>
      </w:r>
    </w:p>
    <w:p w:rsidR="00D61C27" w:rsidRDefault="00D61C27" w:rsidP="00437C75">
      <w:pPr>
        <w:contextualSpacing/>
      </w:pPr>
      <w:r>
        <w:t>РЗСК</w:t>
      </w:r>
      <w:r w:rsidR="004A1B58">
        <w:t xml:space="preserve"> </w:t>
      </w:r>
    </w:p>
    <w:p w:rsidR="004A1B58" w:rsidRDefault="00856C0E" w:rsidP="00437C75">
      <w:pPr>
        <w:ind w:firstLine="851"/>
        <w:contextualSpacing/>
      </w:pPr>
      <w:r>
        <w:t xml:space="preserve">Порог предупреждения по РЗ: </w:t>
      </w:r>
      <w:r w:rsidR="004A1B58">
        <w:t>0..16</w:t>
      </w:r>
      <w:r w:rsidR="008C0058">
        <w:t xml:space="preserve"> дБ</w:t>
      </w:r>
      <w:r w:rsidR="004A1B58">
        <w:t xml:space="preserve"> включительно, с шагом 1.</w:t>
      </w:r>
    </w:p>
    <w:p w:rsidR="00D61C27" w:rsidRDefault="00D61C27" w:rsidP="00437C75">
      <w:pPr>
        <w:contextualSpacing/>
      </w:pPr>
      <w:r>
        <w:t>Р400</w:t>
      </w:r>
      <w:r w:rsidR="004A1B58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3077"/>
        <w:gridCol w:w="5919"/>
      </w:tblGrid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 w:rsidRPr="003F77D3">
              <w:rPr>
                <w:b/>
                <w:u w:val="single"/>
                <w:lang w:val="en-US"/>
              </w:rPr>
              <w:t>b</w:t>
            </w:r>
            <w:r w:rsidRPr="003F77D3">
              <w:rPr>
                <w:b/>
                <w:u w:val="single"/>
              </w:rP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  <w:jc w:val="center"/>
            </w:pPr>
            <w:r>
              <w:t>Частота ПРМ, Гц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0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 xml:space="preserve">-1000 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-500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+500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  <w:tr w:rsidR="00D61C27" w:rsidTr="007838D8">
        <w:tc>
          <w:tcPr>
            <w:tcW w:w="575" w:type="dxa"/>
          </w:tcPr>
          <w:p w:rsidR="00D61C27" w:rsidRDefault="00D61C27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3077" w:type="dxa"/>
          </w:tcPr>
          <w:p w:rsidR="00D61C27" w:rsidRDefault="00D61C27" w:rsidP="00D06E44">
            <w:pPr>
              <w:ind w:firstLine="0"/>
            </w:pPr>
            <w:r>
              <w:t>+1000</w:t>
            </w:r>
          </w:p>
        </w:tc>
        <w:tc>
          <w:tcPr>
            <w:tcW w:w="5919" w:type="dxa"/>
          </w:tcPr>
          <w:p w:rsidR="00D61C27" w:rsidRDefault="00D61C27" w:rsidP="00D06E44">
            <w:pPr>
              <w:ind w:firstLine="0"/>
            </w:pPr>
          </w:p>
        </w:tc>
      </w:tr>
    </w:tbl>
    <w:p w:rsidR="00D61C27" w:rsidRDefault="00D61C27" w:rsidP="00437C75">
      <w:pPr>
        <w:ind w:firstLine="284"/>
        <w:contextualSpacing/>
      </w:pPr>
      <w:r>
        <w:t xml:space="preserve">Команда на изменение: </w:t>
      </w:r>
    </w:p>
    <w:p w:rsidR="008C0058" w:rsidRPr="008C0058" w:rsidRDefault="008C0058" w:rsidP="00437C75">
      <w:pPr>
        <w:contextualSpacing/>
        <w:rPr>
          <w:i/>
        </w:rPr>
      </w:pPr>
      <w:r w:rsidRPr="008C0058">
        <w:rPr>
          <w:i/>
        </w:rPr>
        <w:fldChar w:fldCharType="begin"/>
      </w:r>
      <w:r w:rsidRPr="008C0058">
        <w:rPr>
          <w:i/>
        </w:rPr>
        <w:instrText xml:space="preserve"> REF _Ref382323764 \h </w:instrText>
      </w:r>
      <w:r>
        <w:rPr>
          <w:i/>
        </w:rPr>
        <w:instrText xml:space="preserve"> \* MERGEFORMAT </w:instrText>
      </w:r>
      <w:r w:rsidRPr="008C0058">
        <w:rPr>
          <w:i/>
        </w:rPr>
      </w:r>
      <w:r w:rsidRPr="008C0058">
        <w:rPr>
          <w:i/>
        </w:rPr>
        <w:fldChar w:fldCharType="separate"/>
      </w:r>
      <w:r w:rsidR="007525B1" w:rsidRPr="007525B1">
        <w:rPr>
          <w:i/>
        </w:rPr>
        <w:t>0x89 – Порог предупреждения по РЗ / Частота ПРМ (запись)</w:t>
      </w:r>
      <w:r w:rsidRPr="008C0058">
        <w:rPr>
          <w:i/>
        </w:rPr>
        <w:fldChar w:fldCharType="end"/>
      </w:r>
    </w:p>
    <w:p w:rsidR="00D61C27" w:rsidRPr="00D61C27" w:rsidRDefault="004A1B58" w:rsidP="00437C75">
      <w:r>
        <w:tab/>
      </w:r>
    </w:p>
    <w:p w:rsidR="003F77D3" w:rsidRDefault="006328EA" w:rsidP="00437C75">
      <w:pPr>
        <w:pStyle w:val="3"/>
      </w:pPr>
      <w:bookmarkStart w:id="40" w:name="_Ref380506514"/>
      <w:bookmarkStart w:id="41" w:name="_Toc404336382"/>
      <w:r>
        <w:lastRenderedPageBreak/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чтение</w:t>
      </w:r>
      <w:r w:rsidR="003F77D3">
        <w:t>)</w:t>
      </w:r>
      <w:bookmarkEnd w:id="40"/>
      <w:bookmarkEnd w:id="41"/>
    </w:p>
    <w:p w:rsidR="00437C75" w:rsidRDefault="00437C75" w:rsidP="00437C75">
      <w:pPr>
        <w:ind w:firstLine="284"/>
        <w:contextualSpacing/>
      </w:pPr>
    </w:p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3F77D3" w:rsidRDefault="003F77D3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 w:rsidRPr="003F77D3">
        <w:rPr>
          <w:b/>
          <w:lang w:val="en-US"/>
        </w:rPr>
        <w:t>A</w:t>
      </w:r>
    </w:p>
    <w:p w:rsidR="003F77D3" w:rsidRPr="00AD2CD8" w:rsidRDefault="003F77D3" w:rsidP="00437C75">
      <w:pPr>
        <w:ind w:firstLine="284"/>
        <w:contextualSpacing/>
        <w:rPr>
          <w:lang w:val="en-US"/>
        </w:rPr>
      </w:pPr>
      <w:r>
        <w:t>Ответ</w:t>
      </w:r>
      <w:r w:rsidRPr="00AD2CD8">
        <w:rPr>
          <w:lang w:val="en-US"/>
        </w:rPr>
        <w:t>:</w:t>
      </w:r>
    </w:p>
    <w:p w:rsidR="003F77D3" w:rsidRPr="003F77D3" w:rsidRDefault="003F77D3" w:rsidP="00437C75">
      <w:pPr>
        <w:contextualSpacing/>
        <w:rPr>
          <w:b/>
          <w:lang w:val="en-US"/>
        </w:rPr>
      </w:pPr>
      <w:r w:rsidRPr="003F77D3">
        <w:rPr>
          <w:b/>
          <w:lang w:val="en-US"/>
        </w:rPr>
        <w:t xml:space="preserve">0x55 0xAA 0x0A 0x01 </w:t>
      </w:r>
      <w:r w:rsidRPr="003F77D3">
        <w:rPr>
          <w:b/>
          <w:u w:val="single"/>
          <w:lang w:val="en-US"/>
        </w:rPr>
        <w:t>b1</w:t>
      </w:r>
      <w:r w:rsidRPr="003F77D3">
        <w:rPr>
          <w:b/>
          <w:lang w:val="en-US"/>
        </w:rPr>
        <w:t xml:space="preserve"> CRC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Pr="006B760F" w:rsidRDefault="003F77D3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</w:t>
      </w:r>
      <w:r w:rsidR="001F36E5"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1641"/>
        <w:gridCol w:w="1641"/>
        <w:gridCol w:w="1641"/>
        <w:gridCol w:w="1641"/>
        <w:gridCol w:w="1641"/>
        <w:gridCol w:w="1641"/>
      </w:tblGrid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АВАНТ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ПВЗ-90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АВЗК-80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ПВЗУ-Е</w:t>
            </w:r>
          </w:p>
        </w:tc>
        <w:tc>
          <w:tcPr>
            <w:tcW w:w="1641" w:type="dxa"/>
          </w:tcPr>
          <w:p w:rsidR="008F2E2E" w:rsidRDefault="008F2E2E" w:rsidP="00D06E44">
            <w:pPr>
              <w:ind w:firstLine="0"/>
              <w:jc w:val="center"/>
            </w:pPr>
            <w:r>
              <w:t>ПВЗЛ</w:t>
            </w:r>
          </w:p>
        </w:tc>
        <w:tc>
          <w:tcPr>
            <w:tcW w:w="1641" w:type="dxa"/>
          </w:tcPr>
          <w:p w:rsidR="008F2E2E" w:rsidRDefault="00B81101" w:rsidP="00D06E44">
            <w:pPr>
              <w:ind w:firstLine="0"/>
              <w:jc w:val="center"/>
            </w:pPr>
            <w:r>
              <w:t>ЛИНИЯ-Р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нормальный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автоматич</w:t>
            </w:r>
            <w:proofErr w:type="spellEnd"/>
            <w:r w:rsidRPr="00B81101">
              <w:rPr>
                <w:sz w:val="20"/>
              </w:rPr>
              <w:t>.</w:t>
            </w:r>
          </w:p>
        </w:tc>
      </w:tr>
      <w:tr w:rsidR="008F2E2E" w:rsidTr="00B81101">
        <w:tc>
          <w:tcPr>
            <w:tcW w:w="575" w:type="dxa"/>
          </w:tcPr>
          <w:p w:rsidR="008F2E2E" w:rsidRDefault="008F2E2E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повторный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3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B81101" w:rsidP="00D06E44">
            <w:pPr>
              <w:ind w:firstLine="0"/>
              <w:rPr>
                <w:sz w:val="20"/>
              </w:rPr>
            </w:pPr>
            <w:r w:rsidRPr="00B81101">
              <w:rPr>
                <w:sz w:val="20"/>
              </w:rPr>
              <w:t>АК ускоренный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4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  <w:tc>
          <w:tcPr>
            <w:tcW w:w="1641" w:type="dxa"/>
          </w:tcPr>
          <w:p w:rsidR="008F2E2E" w:rsidRPr="00B81101" w:rsidRDefault="00B81101" w:rsidP="0048320F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выключен</w:t>
            </w: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5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беглый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6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испытания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контр</w:t>
            </w:r>
            <w:proofErr w:type="gramStart"/>
            <w:r w:rsidRPr="00B81101">
              <w:rPr>
                <w:sz w:val="20"/>
              </w:rPr>
              <w:t>.п</w:t>
            </w:r>
            <w:proofErr w:type="gramEnd"/>
            <w:r w:rsidRPr="00B81101">
              <w:rPr>
                <w:sz w:val="20"/>
              </w:rPr>
              <w:t>ровер</w:t>
            </w:r>
            <w:proofErr w:type="spellEnd"/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rFonts w:cstheme="minorHAnsi"/>
                <w:sz w:val="20"/>
              </w:rPr>
            </w:pPr>
            <w:r w:rsidRPr="00B81101">
              <w:rPr>
                <w:rFonts w:cstheme="minorHAnsi"/>
                <w:sz w:val="20"/>
                <w:szCs w:val="20"/>
              </w:rPr>
              <w:t>Пуск АК свой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rFonts w:cstheme="minorHAnsi"/>
                <w:sz w:val="20"/>
                <w:szCs w:val="20"/>
              </w:rPr>
            </w:pPr>
          </w:p>
        </w:tc>
      </w:tr>
      <w:tr w:rsidR="008F2E2E" w:rsidTr="00B81101"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 w:rsidRPr="000112A8">
              <w:t>7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>АК пуск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  <w:tr w:rsidR="008F2E2E" w:rsidTr="00B81101">
        <w:trPr>
          <w:trHeight w:val="67"/>
        </w:trPr>
        <w:tc>
          <w:tcPr>
            <w:tcW w:w="575" w:type="dxa"/>
          </w:tcPr>
          <w:p w:rsidR="008F2E2E" w:rsidRPr="000112A8" w:rsidRDefault="008F2E2E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</w:p>
        </w:tc>
        <w:tc>
          <w:tcPr>
            <w:tcW w:w="1641" w:type="dxa"/>
          </w:tcPr>
          <w:p w:rsidR="008F2E2E" w:rsidRPr="00B81101" w:rsidRDefault="008F2E2E" w:rsidP="008F2E2E">
            <w:pPr>
              <w:ind w:firstLine="0"/>
              <w:jc w:val="center"/>
              <w:rPr>
                <w:sz w:val="20"/>
              </w:rPr>
            </w:pPr>
            <w:r w:rsidRPr="00B81101">
              <w:rPr>
                <w:sz w:val="20"/>
              </w:rPr>
              <w:t xml:space="preserve">АК </w:t>
            </w:r>
            <w:proofErr w:type="spellStart"/>
            <w:r w:rsidRPr="00B81101">
              <w:rPr>
                <w:sz w:val="20"/>
              </w:rPr>
              <w:t>односторон</w:t>
            </w:r>
            <w:proofErr w:type="spellEnd"/>
            <w:r w:rsidRPr="00B81101">
              <w:rPr>
                <w:sz w:val="20"/>
              </w:rPr>
              <w:t>.</w:t>
            </w:r>
          </w:p>
        </w:tc>
        <w:tc>
          <w:tcPr>
            <w:tcW w:w="1641" w:type="dxa"/>
          </w:tcPr>
          <w:p w:rsidR="008F2E2E" w:rsidRPr="00B81101" w:rsidRDefault="008F2E2E" w:rsidP="00D06E44">
            <w:pPr>
              <w:ind w:firstLine="0"/>
              <w:rPr>
                <w:sz w:val="20"/>
              </w:rPr>
            </w:pPr>
          </w:p>
        </w:tc>
      </w:tr>
    </w:tbl>
    <w:p w:rsidR="003F77D3" w:rsidRDefault="001F36E5" w:rsidP="00437C75">
      <w:pPr>
        <w:ind w:firstLine="284"/>
        <w:contextualSpacing/>
      </w:pPr>
      <w:r>
        <w:t xml:space="preserve">Команда на изменение: </w:t>
      </w:r>
    </w:p>
    <w:p w:rsidR="001F36E5" w:rsidRDefault="001F36E5" w:rsidP="00437C75">
      <w:pPr>
        <w:contextualSpacing/>
        <w:rPr>
          <w:i/>
        </w:rPr>
      </w:pPr>
      <w:r w:rsidRPr="001F36E5">
        <w:rPr>
          <w:i/>
        </w:rPr>
        <w:fldChar w:fldCharType="begin"/>
      </w:r>
      <w:r w:rsidRPr="001F36E5">
        <w:rPr>
          <w:i/>
        </w:rPr>
        <w:instrText xml:space="preserve"> REF _Ref380508516 \h </w:instrText>
      </w:r>
      <w:r>
        <w:rPr>
          <w:i/>
        </w:rPr>
        <w:instrText xml:space="preserve"> \* MERGEFORMAT </w:instrText>
      </w:r>
      <w:r w:rsidRPr="001F36E5">
        <w:rPr>
          <w:i/>
        </w:rPr>
      </w:r>
      <w:r w:rsidRPr="001F36E5">
        <w:rPr>
          <w:i/>
        </w:rPr>
        <w:fldChar w:fldCharType="separate"/>
      </w:r>
      <w:r w:rsidR="007525B1" w:rsidRPr="007525B1">
        <w:rPr>
          <w:i/>
        </w:rPr>
        <w:t xml:space="preserve">0x8A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(запись)</w:t>
      </w:r>
      <w:r w:rsidRPr="001F36E5">
        <w:rPr>
          <w:i/>
        </w:rPr>
        <w:fldChar w:fldCharType="end"/>
      </w:r>
    </w:p>
    <w:p w:rsidR="00B86A0D" w:rsidRDefault="00B86A0D" w:rsidP="00437C75">
      <w:pPr>
        <w:ind w:firstLine="284"/>
        <w:contextualSpacing/>
      </w:pPr>
    </w:p>
    <w:p w:rsidR="00AD2CD8" w:rsidRDefault="00AD2CD8" w:rsidP="00AD2CD8">
      <w:pPr>
        <w:pStyle w:val="3"/>
      </w:pPr>
      <w:bookmarkStart w:id="42" w:name="_Ref450664426"/>
      <w:r>
        <w:t>0</w:t>
      </w:r>
      <w:r>
        <w:rPr>
          <w:lang w:val="en-US"/>
        </w:rPr>
        <w:t>x</w:t>
      </w:r>
      <w:r>
        <w:t>0</w:t>
      </w:r>
      <w:r>
        <w:rPr>
          <w:lang w:val="en-US"/>
        </w:rPr>
        <w:t>B</w:t>
      </w:r>
      <w:r>
        <w:t xml:space="preserve"> – Ограничение полосы передатчика (чтение)</w:t>
      </w:r>
      <w:bookmarkEnd w:id="42"/>
    </w:p>
    <w:p w:rsidR="00AD2CD8" w:rsidRDefault="00AD2CD8" w:rsidP="00AD2CD8">
      <w:pPr>
        <w:ind w:firstLine="284"/>
        <w:contextualSpacing/>
      </w:pPr>
    </w:p>
    <w:p w:rsidR="00AD2CD8" w:rsidRDefault="00AD2CD8" w:rsidP="00AD2CD8">
      <w:pPr>
        <w:ind w:firstLine="284"/>
        <w:contextualSpacing/>
      </w:pPr>
      <w:r>
        <w:t>Формат команды:</w:t>
      </w:r>
    </w:p>
    <w:p w:rsidR="00AD2CD8" w:rsidRPr="003F77D3" w:rsidRDefault="00AD2CD8" w:rsidP="00AD2CD8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  <w:lang w:val="en-US"/>
        </w:rPr>
        <w:t>B</w:t>
      </w:r>
    </w:p>
    <w:p w:rsidR="00AD2CD8" w:rsidRPr="003632B3" w:rsidRDefault="00AD2CD8" w:rsidP="00AD2CD8">
      <w:pPr>
        <w:ind w:firstLine="284"/>
        <w:contextualSpacing/>
      </w:pPr>
      <w:r>
        <w:t>Ответ</w:t>
      </w:r>
      <w:r w:rsidRPr="003632B3">
        <w:t>:</w:t>
      </w:r>
    </w:p>
    <w:p w:rsidR="00AD2CD8" w:rsidRPr="0067302B" w:rsidRDefault="00AD2CD8" w:rsidP="00AD2CD8">
      <w:pPr>
        <w:contextualSpacing/>
        <w:rPr>
          <w:b/>
        </w:rPr>
      </w:pPr>
      <w:r w:rsidRPr="0067302B">
        <w:rPr>
          <w:b/>
        </w:rPr>
        <w:t>0</w:t>
      </w:r>
      <w:r w:rsidRPr="003F77D3">
        <w:rPr>
          <w:b/>
          <w:lang w:val="en-US"/>
        </w:rPr>
        <w:t>x</w:t>
      </w:r>
      <w:r w:rsidRPr="0067302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>0</w:t>
      </w:r>
      <w:r>
        <w:rPr>
          <w:b/>
          <w:lang w:val="en-US"/>
        </w:rPr>
        <w:t>B</w:t>
      </w:r>
      <w:r w:rsidRPr="0067302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7302B">
        <w:rPr>
          <w:b/>
        </w:rPr>
        <w:t xml:space="preserve">05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1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2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3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4</w:t>
      </w:r>
      <w:r w:rsidRPr="0067302B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7302B">
        <w:rPr>
          <w:b/>
          <w:u w:val="single"/>
        </w:rPr>
        <w:t>5</w:t>
      </w:r>
      <w:r w:rsidRPr="0067302B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AD2CD8" w:rsidRDefault="00AD2CD8" w:rsidP="00AD2CD8">
      <w:pPr>
        <w:ind w:firstLine="284"/>
        <w:contextualSpacing/>
        <w:rPr>
          <w:lang w:val="en-US"/>
        </w:rPr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AD2CD8" w:rsidTr="000101BE">
        <w:tc>
          <w:tcPr>
            <w:tcW w:w="644" w:type="dxa"/>
          </w:tcPr>
          <w:p w:rsidR="00AD2CD8" w:rsidRDefault="00AD2CD8" w:rsidP="000101B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  <w:jc w:val="center"/>
            </w:pPr>
            <w:r>
              <w:t>Параметр</w:t>
            </w:r>
          </w:p>
        </w:tc>
        <w:tc>
          <w:tcPr>
            <w:tcW w:w="4048" w:type="dxa"/>
          </w:tcPr>
          <w:p w:rsidR="00AD2CD8" w:rsidRDefault="00AD2CD8" w:rsidP="000101BE">
            <w:pPr>
              <w:ind w:firstLine="0"/>
              <w:jc w:val="center"/>
            </w:pPr>
            <w:r>
              <w:t>Диапазон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AD2CD8" w:rsidRPr="00152A64" w:rsidRDefault="004769C5" w:rsidP="004769C5">
            <w:pPr>
              <w:ind w:firstLine="0"/>
            </w:pPr>
            <w:r>
              <w:t>Ограничение полосы передатчика</w:t>
            </w:r>
          </w:p>
        </w:tc>
        <w:tc>
          <w:tcPr>
            <w:tcW w:w="4048" w:type="dxa"/>
            <w:vAlign w:val="center"/>
          </w:tcPr>
          <w:p w:rsidR="00AD2CD8" w:rsidRPr="002E2460" w:rsidRDefault="004769C5" w:rsidP="004769C5">
            <w:pPr>
              <w:ind w:firstLine="0"/>
            </w:pPr>
            <w:r>
              <w:t>Выкл.(0) / Вкл.(1)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4769C5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AD2CD8" w:rsidRPr="002E2460" w:rsidRDefault="00AD2CD8" w:rsidP="000101BE">
            <w:pPr>
              <w:ind w:firstLine="0"/>
            </w:pPr>
            <w:r>
              <w:t>Задержка выключения ПРМ, градус</w:t>
            </w:r>
          </w:p>
        </w:tc>
        <w:tc>
          <w:tcPr>
            <w:tcW w:w="4048" w:type="dxa"/>
            <w:vAlign w:val="center"/>
          </w:tcPr>
          <w:p w:rsidR="00AD2CD8" w:rsidRPr="002E2460" w:rsidRDefault="00AD2CD8" w:rsidP="000101BE">
            <w:pPr>
              <w:ind w:firstLine="0"/>
            </w:pPr>
            <w:r>
              <w:t xml:space="preserve">От 0 до 72 с шагом 1 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AD2CD8" w:rsidRPr="00152A64" w:rsidRDefault="00AD2CD8" w:rsidP="000101BE">
            <w:pPr>
              <w:ind w:firstLine="0"/>
            </w:pPr>
            <w:r>
              <w:t>Задержка включения ПРМ,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AD2CD8" w:rsidRPr="00152A64" w:rsidRDefault="00DA1193" w:rsidP="000101BE">
            <w:pPr>
              <w:ind w:firstLine="0"/>
            </w:pPr>
            <w:r>
              <w:t>Задержка в</w:t>
            </w:r>
            <w:r w:rsidR="00AD2CD8">
              <w:t>ключения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  <w:tr w:rsidR="00AD2CD8" w:rsidTr="000101BE">
        <w:tc>
          <w:tcPr>
            <w:tcW w:w="644" w:type="dxa"/>
          </w:tcPr>
          <w:p w:rsidR="00AD2CD8" w:rsidRPr="00152A64" w:rsidRDefault="00AD2CD8" w:rsidP="000101B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AD2CD8" w:rsidRDefault="00AD2CD8" w:rsidP="000101BE">
            <w:pPr>
              <w:ind w:firstLine="0"/>
            </w:pPr>
            <w:r>
              <w:t>Минимальная длительность ПРД, градус</w:t>
            </w:r>
          </w:p>
        </w:tc>
        <w:tc>
          <w:tcPr>
            <w:tcW w:w="4048" w:type="dxa"/>
            <w:vAlign w:val="center"/>
          </w:tcPr>
          <w:p w:rsidR="00AD2CD8" w:rsidRDefault="00AD2CD8" w:rsidP="000101BE">
            <w:pPr>
              <w:ind w:firstLine="0"/>
            </w:pPr>
            <w:r>
              <w:t>От 0 до 72 с шагом 1</w:t>
            </w:r>
          </w:p>
        </w:tc>
      </w:tr>
    </w:tbl>
    <w:p w:rsidR="00AD2CD8" w:rsidRPr="00AD2CD8" w:rsidRDefault="00AD2CD8" w:rsidP="00AD2CD8">
      <w:pPr>
        <w:ind w:firstLine="284"/>
        <w:contextualSpacing/>
        <w:rPr>
          <w:lang w:val="en-US"/>
        </w:rPr>
      </w:pPr>
    </w:p>
    <w:p w:rsidR="00AD2CD8" w:rsidRDefault="00AD2CD8" w:rsidP="00AD2CD8">
      <w:pPr>
        <w:ind w:firstLine="284"/>
        <w:contextualSpacing/>
      </w:pPr>
      <w:r>
        <w:t xml:space="preserve">Команда на изменение: </w:t>
      </w:r>
    </w:p>
    <w:p w:rsidR="00AD2CD8" w:rsidRPr="00BF5A2C" w:rsidRDefault="00BF5A2C" w:rsidP="00BF5A2C">
      <w:pPr>
        <w:contextualSpacing/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_Ref450664461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8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ПРД (запись)</w:t>
      </w:r>
      <w:r w:rsidRPr="00BF5A2C">
        <w:rPr>
          <w:i/>
        </w:rPr>
        <w:fldChar w:fldCharType="end"/>
      </w:r>
    </w:p>
    <w:p w:rsidR="00AD2CD8" w:rsidRDefault="00AD2CD8" w:rsidP="00437C75">
      <w:pPr>
        <w:ind w:firstLine="284"/>
        <w:contextualSpacing/>
      </w:pPr>
    </w:p>
    <w:p w:rsidR="0011288C" w:rsidRDefault="0011288C" w:rsidP="00437C75">
      <w:pPr>
        <w:pStyle w:val="3"/>
      </w:pPr>
      <w:bookmarkStart w:id="43" w:name="_Ref381091527"/>
      <w:bookmarkStart w:id="44" w:name="_Toc404336383"/>
      <w:r>
        <w:t>0</w:t>
      </w:r>
      <w:r>
        <w:rPr>
          <w:lang w:val="en-US"/>
        </w:rPr>
        <w:t>x</w:t>
      </w:r>
      <w:r>
        <w:t>81 – Тип защиты (запись)</w:t>
      </w:r>
      <w:bookmarkEnd w:id="43"/>
      <w:bookmarkEnd w:id="44"/>
    </w:p>
    <w:p w:rsidR="0011288C" w:rsidRDefault="0011288C" w:rsidP="00437C75"/>
    <w:p w:rsidR="0011288C" w:rsidRDefault="0011288C" w:rsidP="00437C75">
      <w:pPr>
        <w:ind w:firstLine="284"/>
        <w:contextualSpacing/>
      </w:pPr>
      <w:r>
        <w:t>Формат команды:</w:t>
      </w:r>
    </w:p>
    <w:p w:rsidR="0011288C" w:rsidRPr="0011288C" w:rsidRDefault="0011288C" w:rsidP="00437C75">
      <w:pPr>
        <w:contextualSpacing/>
        <w:rPr>
          <w:b/>
          <w:lang w:val="en-US"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</w:t>
      </w:r>
      <w:r>
        <w:rPr>
          <w:b/>
        </w:rPr>
        <w:t xml:space="preserve">1 </w:t>
      </w:r>
      <w:r w:rsidRPr="0011288C">
        <w:rPr>
          <w:b/>
          <w:u w:val="single"/>
          <w:lang w:val="en-US"/>
        </w:rPr>
        <w:t>b1</w:t>
      </w:r>
      <w:r>
        <w:rPr>
          <w:b/>
          <w:lang w:val="en-US"/>
        </w:rPr>
        <w:t xml:space="preserve"> CRC</w:t>
      </w:r>
    </w:p>
    <w:p w:rsidR="0011288C" w:rsidRPr="003632B3" w:rsidRDefault="0011288C" w:rsidP="00437C75">
      <w:pPr>
        <w:ind w:firstLine="284"/>
        <w:contextualSpacing/>
      </w:pPr>
      <w:r>
        <w:t>Ответ</w:t>
      </w:r>
      <w:r w:rsidRPr="003632B3">
        <w:t>:</w:t>
      </w:r>
    </w:p>
    <w:p w:rsidR="0011288C" w:rsidRDefault="0011288C" w:rsidP="00437C75">
      <w:pPr>
        <w:contextualSpacing/>
      </w:pPr>
      <w:r>
        <w:t>копия</w:t>
      </w:r>
    </w:p>
    <w:p w:rsidR="0011288C" w:rsidRDefault="0011288C" w:rsidP="00437C75">
      <w:pPr>
        <w:ind w:firstLine="284"/>
        <w:contextualSpacing/>
      </w:pPr>
      <w:r>
        <w:t>Данные:</w:t>
      </w:r>
    </w:p>
    <w:p w:rsidR="0011288C" w:rsidRDefault="0011288C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1288C" w:rsidRDefault="0011288C" w:rsidP="00437C75">
      <w:pPr>
        <w:ind w:firstLine="284"/>
        <w:contextualSpacing/>
      </w:pPr>
      <w:r>
        <w:t xml:space="preserve">Команда на чтение: </w:t>
      </w:r>
    </w:p>
    <w:p w:rsidR="0011288C" w:rsidRDefault="0011288C" w:rsidP="00437C75">
      <w:pPr>
        <w:contextualSpacing/>
        <w:rPr>
          <w:i/>
        </w:rPr>
      </w:pP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 w:rsidRPr="007525B1">
        <w:rPr>
          <w:i/>
        </w:rPr>
        <w:t>0x01 – Тип защиты (чтение)</w:t>
      </w:r>
      <w:r w:rsidRPr="0011288C">
        <w:rPr>
          <w:i/>
        </w:rPr>
        <w:fldChar w:fldCharType="end"/>
      </w:r>
    </w:p>
    <w:p w:rsidR="0011288C" w:rsidRDefault="0011288C" w:rsidP="00437C75">
      <w:pPr>
        <w:ind w:firstLine="284"/>
        <w:contextualSpacing/>
      </w:pPr>
    </w:p>
    <w:p w:rsidR="005F59EF" w:rsidRDefault="005F59EF" w:rsidP="00437C75">
      <w:pPr>
        <w:pStyle w:val="3"/>
      </w:pPr>
      <w:bookmarkStart w:id="45" w:name="_Ref381093295"/>
      <w:bookmarkStart w:id="46" w:name="_Toc404336384"/>
      <w:r>
        <w:t>0</w:t>
      </w:r>
      <w:r>
        <w:rPr>
          <w:lang w:val="en-US"/>
        </w:rPr>
        <w:t>x</w:t>
      </w:r>
      <w:r>
        <w:t>82 – Тип линии (запись)</w:t>
      </w:r>
      <w:bookmarkEnd w:id="45"/>
      <w:bookmarkEnd w:id="46"/>
    </w:p>
    <w:p w:rsidR="005F59EF" w:rsidRDefault="005F59EF" w:rsidP="00437C75"/>
    <w:p w:rsidR="005F59EF" w:rsidRDefault="005F59EF" w:rsidP="00437C75">
      <w:pPr>
        <w:ind w:firstLine="284"/>
        <w:contextualSpacing/>
      </w:pPr>
      <w:r>
        <w:t>Формат команды:</w:t>
      </w:r>
    </w:p>
    <w:p w:rsidR="005F59EF" w:rsidRPr="00915825" w:rsidRDefault="005F59EF" w:rsidP="00437C75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82 0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5F59EF" w:rsidRPr="003632B3" w:rsidRDefault="005F59E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5F59EF" w:rsidRDefault="005F59EF" w:rsidP="00437C75">
      <w:pPr>
        <w:contextualSpacing/>
      </w:pPr>
      <w:r>
        <w:t>копия</w:t>
      </w:r>
    </w:p>
    <w:p w:rsidR="005F59EF" w:rsidRDefault="005F59EF" w:rsidP="00437C75">
      <w:pPr>
        <w:ind w:firstLine="284"/>
        <w:contextualSpacing/>
      </w:pPr>
      <w:r>
        <w:t>Данные:</w:t>
      </w:r>
    </w:p>
    <w:p w:rsidR="005F59EF" w:rsidRDefault="00AD251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="005F59EF"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5F59EF" w:rsidRDefault="005F59EF" w:rsidP="00437C75">
      <w:pPr>
        <w:ind w:firstLine="284"/>
        <w:contextualSpacing/>
      </w:pPr>
      <w:r>
        <w:t xml:space="preserve">Команда на чтение: </w:t>
      </w:r>
    </w:p>
    <w:p w:rsidR="005F59EF" w:rsidRDefault="00356577" w:rsidP="00437C75">
      <w:pPr>
        <w:contextualSpacing/>
        <w:rPr>
          <w:i/>
        </w:rPr>
      </w:pPr>
      <w:r w:rsidRPr="00356577">
        <w:rPr>
          <w:i/>
        </w:rPr>
        <w:fldChar w:fldCharType="begin"/>
      </w:r>
      <w:r w:rsidRPr="00356577">
        <w:rPr>
          <w:i/>
        </w:rPr>
        <w:instrText xml:space="preserve"> REF _Ref381093261 \h </w:instrText>
      </w:r>
      <w:r>
        <w:rPr>
          <w:i/>
        </w:rPr>
        <w:instrText xml:space="preserve"> \* MERGEFORMAT </w:instrText>
      </w:r>
      <w:r w:rsidRPr="00356577">
        <w:rPr>
          <w:i/>
        </w:rPr>
      </w:r>
      <w:r w:rsidRPr="00356577">
        <w:rPr>
          <w:i/>
        </w:rPr>
        <w:fldChar w:fldCharType="separate"/>
      </w:r>
      <w:r w:rsidR="007525B1" w:rsidRPr="007525B1">
        <w:rPr>
          <w:i/>
        </w:rPr>
        <w:t>0x02 – Тип линии (чтение)</w:t>
      </w:r>
      <w:r w:rsidRPr="00356577">
        <w:rPr>
          <w:i/>
        </w:rPr>
        <w:fldChar w:fldCharType="end"/>
      </w:r>
      <w:r w:rsidR="005F59EF" w:rsidRPr="0011288C">
        <w:rPr>
          <w:i/>
        </w:rPr>
        <w:fldChar w:fldCharType="begin"/>
      </w:r>
      <w:r w:rsidR="005F59EF" w:rsidRPr="0011288C">
        <w:rPr>
          <w:i/>
        </w:rPr>
        <w:instrText xml:space="preserve"> REF _Ref381091475 \h  \* MERGEFORMAT </w:instrText>
      </w:r>
      <w:r w:rsidR="005F59EF" w:rsidRPr="0011288C">
        <w:rPr>
          <w:i/>
        </w:rPr>
      </w:r>
      <w:r w:rsidR="005F59EF"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="005F59EF" w:rsidRPr="0011288C">
        <w:rPr>
          <w:i/>
        </w:rPr>
        <w:fldChar w:fldCharType="end"/>
      </w:r>
    </w:p>
    <w:p w:rsidR="005F59EF" w:rsidRPr="002B10EA" w:rsidRDefault="005F59EF" w:rsidP="00437C75">
      <w:pPr>
        <w:ind w:firstLine="284"/>
        <w:contextualSpacing/>
      </w:pPr>
    </w:p>
    <w:p w:rsidR="004B1685" w:rsidRDefault="004B1685" w:rsidP="00437C75">
      <w:pPr>
        <w:pStyle w:val="3"/>
      </w:pPr>
      <w:bookmarkStart w:id="47" w:name="_Ref381102663"/>
      <w:bookmarkStart w:id="48" w:name="_Toc404336385"/>
      <w:r>
        <w:t>0</w:t>
      </w:r>
      <w:r>
        <w:rPr>
          <w:lang w:val="en-US"/>
        </w:rPr>
        <w:t>x</w:t>
      </w:r>
      <w:r>
        <w:t>8</w:t>
      </w:r>
      <w:r w:rsidRPr="004B1685">
        <w:t>3</w:t>
      </w:r>
      <w:r>
        <w:t xml:space="preserve"> – Допустимое время без манипуляции (запись)</w:t>
      </w:r>
      <w:bookmarkEnd w:id="47"/>
      <w:bookmarkEnd w:id="48"/>
    </w:p>
    <w:p w:rsidR="004B1685" w:rsidRDefault="004B1685" w:rsidP="00437C75"/>
    <w:p w:rsidR="004B1685" w:rsidRDefault="004B1685" w:rsidP="00437C75">
      <w:pPr>
        <w:ind w:firstLine="284"/>
        <w:contextualSpacing/>
      </w:pPr>
      <w:r>
        <w:t>Формат команды:</w:t>
      </w:r>
    </w:p>
    <w:p w:rsidR="004B1685" w:rsidRPr="004B1685" w:rsidRDefault="004B1685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3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B1685" w:rsidRPr="003632B3" w:rsidRDefault="004B1685" w:rsidP="00437C75">
      <w:pPr>
        <w:ind w:firstLine="284"/>
        <w:contextualSpacing/>
      </w:pPr>
      <w:r>
        <w:t>Ответ</w:t>
      </w:r>
      <w:r w:rsidRPr="003632B3">
        <w:t>:</w:t>
      </w:r>
    </w:p>
    <w:p w:rsidR="004B1685" w:rsidRDefault="004B1685" w:rsidP="00437C75">
      <w:pPr>
        <w:contextualSpacing/>
      </w:pPr>
      <w:r>
        <w:t>копия</w:t>
      </w:r>
    </w:p>
    <w:p w:rsidR="004B1685" w:rsidRDefault="004B1685" w:rsidP="00437C75">
      <w:pPr>
        <w:ind w:firstLine="284"/>
        <w:contextualSpacing/>
      </w:pPr>
      <w:r>
        <w:t>Данные:</w:t>
      </w:r>
    </w:p>
    <w:p w:rsidR="004B1685" w:rsidRDefault="004B1685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B1685" w:rsidRDefault="004B1685" w:rsidP="00437C75">
      <w:pPr>
        <w:ind w:firstLine="284"/>
        <w:contextualSpacing/>
      </w:pPr>
      <w:r>
        <w:t xml:space="preserve">Команда на чтение: </w:t>
      </w:r>
    </w:p>
    <w:p w:rsidR="004B1685" w:rsidRDefault="004B1685" w:rsidP="00437C75">
      <w:pPr>
        <w:contextualSpacing/>
      </w:pPr>
      <w:r w:rsidRPr="004B1685">
        <w:rPr>
          <w:i/>
        </w:rPr>
        <w:fldChar w:fldCharType="begin"/>
      </w:r>
      <w:r w:rsidRPr="004B1685">
        <w:rPr>
          <w:i/>
        </w:rPr>
        <w:instrText xml:space="preserve"> REF _Ref381102690 \h </w:instrText>
      </w:r>
      <w:r>
        <w:rPr>
          <w:i/>
        </w:rPr>
        <w:instrText xml:space="preserve"> \* MERGEFORMAT </w:instrText>
      </w:r>
      <w:r w:rsidRPr="004B1685">
        <w:rPr>
          <w:i/>
        </w:rPr>
      </w:r>
      <w:r w:rsidRPr="004B1685">
        <w:rPr>
          <w:i/>
        </w:rPr>
        <w:fldChar w:fldCharType="separate"/>
      </w:r>
      <w:r w:rsidR="007525B1" w:rsidRPr="007525B1">
        <w:rPr>
          <w:i/>
        </w:rPr>
        <w:t>0x03 – Допустимое время без манипуляции (чтение)</w:t>
      </w:r>
      <w:r w:rsidRPr="004B1685">
        <w:rPr>
          <w:i/>
        </w:rPr>
        <w:fldChar w:fldCharType="end"/>
      </w:r>
    </w:p>
    <w:p w:rsidR="004B1685" w:rsidRDefault="004B1685" w:rsidP="00437C75">
      <w:pPr>
        <w:ind w:firstLine="284"/>
        <w:contextualSpacing/>
      </w:pPr>
    </w:p>
    <w:p w:rsidR="00064F9C" w:rsidRPr="002B10EA" w:rsidRDefault="00064F9C" w:rsidP="00437C75">
      <w:pPr>
        <w:ind w:firstLine="284"/>
        <w:contextualSpacing/>
      </w:pPr>
    </w:p>
    <w:p w:rsidR="00064F9C" w:rsidRDefault="00064F9C" w:rsidP="00437C75">
      <w:pPr>
        <w:pStyle w:val="3"/>
      </w:pPr>
      <w:bookmarkStart w:id="49" w:name="_Ref381102955"/>
      <w:bookmarkStart w:id="50" w:name="_Toc404336386"/>
      <w:r>
        <w:t>0</w:t>
      </w:r>
      <w:r>
        <w:rPr>
          <w:lang w:val="en-US"/>
        </w:rPr>
        <w:t>x</w:t>
      </w:r>
      <w:r>
        <w:t>84 – Компенсация задержки на линии (запись)</w:t>
      </w:r>
      <w:bookmarkEnd w:id="49"/>
      <w:bookmarkEnd w:id="50"/>
    </w:p>
    <w:p w:rsidR="00064F9C" w:rsidRDefault="00064F9C" w:rsidP="00437C75"/>
    <w:p w:rsidR="00064F9C" w:rsidRDefault="00064F9C" w:rsidP="00437C75">
      <w:pPr>
        <w:ind w:firstLine="284"/>
        <w:contextualSpacing/>
      </w:pPr>
      <w:r>
        <w:t>Формат команды:</w:t>
      </w:r>
    </w:p>
    <w:p w:rsidR="00064F9C" w:rsidRPr="007838D8" w:rsidRDefault="00064F9C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 w:rsidR="007838D8" w:rsidRPr="007838D8">
        <w:rPr>
          <w:b/>
        </w:rPr>
        <w:tab/>
      </w:r>
      <w:r w:rsidR="00A82653">
        <w:t>– 2</w:t>
      </w:r>
      <w:r w:rsidR="007838D8" w:rsidRPr="007838D8">
        <w:t>х концевая линия</w:t>
      </w:r>
    </w:p>
    <w:p w:rsidR="007838D8" w:rsidRPr="007838D8" w:rsidRDefault="007838D8" w:rsidP="00437C75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>84 0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 w:rsidR="00A82653">
        <w:t>– 3</w:t>
      </w:r>
      <w:r w:rsidRPr="007838D8">
        <w:t>х концевая линия</w:t>
      </w:r>
    </w:p>
    <w:p w:rsidR="00064F9C" w:rsidRPr="003632B3" w:rsidRDefault="00064F9C" w:rsidP="00437C75">
      <w:pPr>
        <w:ind w:firstLine="284"/>
        <w:contextualSpacing/>
      </w:pPr>
      <w:r>
        <w:t>Ответ</w:t>
      </w:r>
      <w:r w:rsidRPr="003632B3">
        <w:t>:</w:t>
      </w:r>
    </w:p>
    <w:p w:rsidR="00064F9C" w:rsidRDefault="00064F9C" w:rsidP="00437C75">
      <w:pPr>
        <w:contextualSpacing/>
      </w:pPr>
      <w:r>
        <w:t>копия</w:t>
      </w:r>
    </w:p>
    <w:p w:rsidR="00064F9C" w:rsidRDefault="00064F9C" w:rsidP="00437C75">
      <w:pPr>
        <w:ind w:firstLine="284"/>
        <w:contextualSpacing/>
      </w:pPr>
      <w:r>
        <w:t>Данные:</w:t>
      </w:r>
    </w:p>
    <w:p w:rsidR="00064F9C" w:rsidRDefault="00064F9C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7838D8" w:rsidRDefault="007838D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линии, 1 или 2.</w:t>
      </w:r>
      <w:proofErr w:type="gramEnd"/>
    </w:p>
    <w:p w:rsidR="00064F9C" w:rsidRDefault="00064F9C" w:rsidP="00437C75">
      <w:pPr>
        <w:ind w:firstLine="284"/>
        <w:contextualSpacing/>
      </w:pPr>
      <w:r>
        <w:t xml:space="preserve">Команда на чтение: </w:t>
      </w:r>
    </w:p>
    <w:p w:rsidR="00064F9C" w:rsidRDefault="00D35864" w:rsidP="00437C75">
      <w:pPr>
        <w:contextualSpacing/>
      </w:pPr>
      <w:r w:rsidRPr="00D35864">
        <w:rPr>
          <w:i/>
        </w:rPr>
        <w:fldChar w:fldCharType="begin"/>
      </w:r>
      <w:r w:rsidRPr="00D35864">
        <w:rPr>
          <w:i/>
        </w:rPr>
        <w:instrText xml:space="preserve"> REF _Ref381102922 \h </w:instrText>
      </w:r>
      <w:r>
        <w:rPr>
          <w:i/>
        </w:rPr>
        <w:instrText xml:space="preserve"> \* MERGEFORMAT </w:instrText>
      </w:r>
      <w:r w:rsidRPr="00D35864">
        <w:rPr>
          <w:i/>
        </w:rPr>
      </w:r>
      <w:r w:rsidRPr="00D35864">
        <w:rPr>
          <w:i/>
        </w:rPr>
        <w:fldChar w:fldCharType="separate"/>
      </w:r>
      <w:r w:rsidR="007525B1" w:rsidRPr="007525B1">
        <w:rPr>
          <w:i/>
        </w:rPr>
        <w:t>0x04 – Компенсация задержки на линии (чтение)</w:t>
      </w:r>
      <w:r w:rsidRPr="00D35864">
        <w:rPr>
          <w:i/>
        </w:rPr>
        <w:fldChar w:fldCharType="end"/>
      </w:r>
    </w:p>
    <w:p w:rsidR="00064F9C" w:rsidRDefault="00064F9C" w:rsidP="00437C75">
      <w:pPr>
        <w:ind w:firstLine="284"/>
        <w:contextualSpacing/>
      </w:pPr>
    </w:p>
    <w:p w:rsidR="00DE0210" w:rsidRDefault="00DE0210" w:rsidP="00437C75">
      <w:pPr>
        <w:pStyle w:val="3"/>
      </w:pPr>
      <w:bookmarkStart w:id="51" w:name="_Ref382317610"/>
      <w:bookmarkStart w:id="52" w:name="_Toc404336387"/>
      <w:r>
        <w:t>0</w:t>
      </w:r>
      <w:r>
        <w:rPr>
          <w:lang w:val="en-US"/>
        </w:rPr>
        <w:t>x</w:t>
      </w:r>
      <w:r>
        <w:t>85 – Перекрытие импульсов</w:t>
      </w:r>
      <w:r w:rsidR="001C2304">
        <w:t xml:space="preserve"> / Сдвиги</w:t>
      </w:r>
      <w:r>
        <w:t xml:space="preserve"> (запись)</w:t>
      </w:r>
      <w:bookmarkEnd w:id="51"/>
      <w:bookmarkEnd w:id="52"/>
    </w:p>
    <w:p w:rsidR="00DE0210" w:rsidRDefault="00DE0210" w:rsidP="00437C75"/>
    <w:p w:rsidR="00DE0210" w:rsidRDefault="00DE0210" w:rsidP="00437C75">
      <w:pPr>
        <w:ind w:firstLine="284"/>
        <w:contextualSpacing/>
      </w:pPr>
      <w:r>
        <w:t>Формат команды:</w:t>
      </w:r>
    </w:p>
    <w:p w:rsidR="00DE0210" w:rsidRDefault="00DE0210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5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1C2304">
        <w:rPr>
          <w:b/>
        </w:rPr>
        <w:t xml:space="preserve"> </w:t>
      </w:r>
      <w:r w:rsidR="001C2304" w:rsidRPr="001C2304">
        <w:t>– перекрытие</w:t>
      </w:r>
    </w:p>
    <w:p w:rsidR="001C2304" w:rsidRPr="001C2304" w:rsidRDefault="001C2304" w:rsidP="00437C75">
      <w:pPr>
        <w:contextualSpacing/>
        <w:rPr>
          <w:b/>
        </w:rPr>
      </w:pPr>
      <w:r w:rsidRPr="001C2304">
        <w:rPr>
          <w:b/>
        </w:rPr>
        <w:t>0</w:t>
      </w:r>
      <w:r w:rsidRPr="003F77D3">
        <w:rPr>
          <w:b/>
          <w:lang w:val="en-US"/>
        </w:rPr>
        <w:t>x</w:t>
      </w:r>
      <w:r w:rsidRPr="001C2304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1C2304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1C2304">
        <w:rPr>
          <w:b/>
        </w:rPr>
        <w:t>85 0</w:t>
      </w:r>
      <w:r w:rsidRPr="003F77D3">
        <w:rPr>
          <w:b/>
          <w:lang w:val="en-US"/>
        </w:rPr>
        <w:t>x</w:t>
      </w:r>
      <w:r w:rsidRPr="001C2304">
        <w:rPr>
          <w:b/>
        </w:rPr>
        <w:t xml:space="preserve">02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1</w:t>
      </w:r>
      <w:r w:rsidRPr="001C2304">
        <w:rPr>
          <w:b/>
        </w:rPr>
        <w:t xml:space="preserve"> </w:t>
      </w:r>
      <w:r w:rsidRPr="001C2304">
        <w:rPr>
          <w:b/>
          <w:u w:val="single"/>
          <w:lang w:val="en-US"/>
        </w:rPr>
        <w:t>b</w:t>
      </w:r>
      <w:r w:rsidRPr="001C2304">
        <w:rPr>
          <w:b/>
          <w:u w:val="single"/>
        </w:rPr>
        <w:t>2</w:t>
      </w:r>
      <w:r w:rsidRPr="001C2304">
        <w:rPr>
          <w:b/>
        </w:rPr>
        <w:t xml:space="preserve"> </w:t>
      </w:r>
      <w:r>
        <w:rPr>
          <w:b/>
          <w:lang w:val="en-US"/>
        </w:rPr>
        <w:t>CRC</w:t>
      </w:r>
      <w:r w:rsidRPr="001C2304">
        <w:t xml:space="preserve"> – сдвиги</w:t>
      </w:r>
    </w:p>
    <w:p w:rsidR="00DE0210" w:rsidRPr="003632B3" w:rsidRDefault="00DE0210" w:rsidP="00437C75">
      <w:pPr>
        <w:ind w:firstLine="284"/>
        <w:contextualSpacing/>
      </w:pPr>
      <w:r>
        <w:t>Ответ</w:t>
      </w:r>
      <w:r w:rsidRPr="003632B3">
        <w:t>:</w:t>
      </w:r>
    </w:p>
    <w:p w:rsidR="00DE0210" w:rsidRDefault="00DE0210" w:rsidP="00437C75">
      <w:pPr>
        <w:contextualSpacing/>
      </w:pPr>
      <w:r>
        <w:t>копия</w:t>
      </w:r>
    </w:p>
    <w:p w:rsidR="00DE0210" w:rsidRDefault="00DE0210" w:rsidP="00437C75">
      <w:pPr>
        <w:ind w:firstLine="284"/>
        <w:contextualSpacing/>
      </w:pPr>
      <w:r>
        <w:t>Данные:</w:t>
      </w:r>
    </w:p>
    <w:p w:rsidR="00DE0210" w:rsidRDefault="00DE0210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663EBA" w:rsidRDefault="00663EBA" w:rsidP="00437C75">
      <w:pPr>
        <w:contextualSpacing/>
      </w:pPr>
      <w:r>
        <w:t>Сдвиги:</w:t>
      </w:r>
    </w:p>
    <w:p w:rsidR="001C2304" w:rsidRDefault="001C2304" w:rsidP="00663EBA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сдвиг переднего фронта, 2 – сдвиг заднего фронта, 3 – сдвиг ПРМ, 4 – сдвиг ВЧ ПРД)</w:t>
      </w:r>
    </w:p>
    <w:p w:rsidR="00DE0210" w:rsidRDefault="00DE0210" w:rsidP="00437C75">
      <w:pPr>
        <w:ind w:firstLine="284"/>
        <w:contextualSpacing/>
      </w:pPr>
      <w:r>
        <w:t xml:space="preserve">Команда на чтение: </w:t>
      </w:r>
    </w:p>
    <w:p w:rsidR="00DE0210" w:rsidRDefault="00DE0210" w:rsidP="00437C75">
      <w:pPr>
        <w:contextualSpacing/>
        <w:rPr>
          <w:i/>
        </w:rPr>
      </w:pPr>
      <w:r w:rsidRPr="00DE0210">
        <w:rPr>
          <w:i/>
        </w:rPr>
        <w:fldChar w:fldCharType="begin"/>
      </w:r>
      <w:r w:rsidRPr="00DE0210">
        <w:rPr>
          <w:i/>
        </w:rPr>
        <w:instrText xml:space="preserve"> REF _Ref382317482 \h </w:instrText>
      </w:r>
      <w:r>
        <w:rPr>
          <w:i/>
        </w:rPr>
        <w:instrText xml:space="preserve"> \* MERGEFORMAT </w:instrText>
      </w:r>
      <w:r w:rsidRPr="00DE0210">
        <w:rPr>
          <w:i/>
        </w:rPr>
      </w:r>
      <w:r w:rsidRPr="00DE0210">
        <w:rPr>
          <w:i/>
        </w:rPr>
        <w:fldChar w:fldCharType="separate"/>
      </w:r>
      <w:r w:rsidR="000C643D" w:rsidRPr="000C643D">
        <w:rPr>
          <w:i/>
        </w:rPr>
        <w:t>0x05 – Перекрытие импульсов / Сдвиги</w:t>
      </w:r>
      <w:r w:rsidR="000C643D">
        <w:t xml:space="preserve"> (чтение)</w:t>
      </w:r>
      <w:r w:rsidRPr="00DE0210">
        <w:rPr>
          <w:i/>
        </w:rPr>
        <w:fldChar w:fldCharType="end"/>
      </w:r>
    </w:p>
    <w:p w:rsidR="004A1B58" w:rsidRDefault="004A1B58" w:rsidP="00437C75">
      <w:pPr>
        <w:contextualSpacing/>
      </w:pPr>
    </w:p>
    <w:p w:rsidR="00E81D6F" w:rsidRDefault="00E81D6F" w:rsidP="00437C75">
      <w:pPr>
        <w:pStyle w:val="3"/>
      </w:pPr>
      <w:bookmarkStart w:id="53" w:name="_Ref382324456"/>
      <w:bookmarkStart w:id="54" w:name="_Toc404336388"/>
      <w:r>
        <w:t>0</w:t>
      </w:r>
      <w:r>
        <w:rPr>
          <w:lang w:val="en-US"/>
        </w:rPr>
        <w:t>x</w:t>
      </w:r>
      <w:r>
        <w:t xml:space="preserve">86 – </w:t>
      </w:r>
      <w:proofErr w:type="spellStart"/>
      <w:r w:rsidR="00E57C79">
        <w:t>Загрубление</w:t>
      </w:r>
      <w:proofErr w:type="spellEnd"/>
      <w:r w:rsidR="00E57C79">
        <w:t xml:space="preserve"> чувствительности</w:t>
      </w:r>
      <w:r>
        <w:t xml:space="preserve"> (запись)</w:t>
      </w:r>
      <w:bookmarkEnd w:id="53"/>
      <w:bookmarkEnd w:id="54"/>
    </w:p>
    <w:p w:rsidR="00E81D6F" w:rsidRDefault="00E81D6F" w:rsidP="00437C75"/>
    <w:p w:rsidR="00E81D6F" w:rsidRDefault="00E81D6F" w:rsidP="00437C75">
      <w:pPr>
        <w:ind w:firstLine="284"/>
        <w:contextualSpacing/>
      </w:pPr>
      <w:r>
        <w:t>Формат команды:</w:t>
      </w:r>
    </w:p>
    <w:p w:rsidR="00E81D6F" w:rsidRPr="007D5929" w:rsidRDefault="00E81D6F" w:rsidP="00437C75">
      <w:pPr>
        <w:contextualSpacing/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6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  <w:r w:rsidR="00721FDB" w:rsidRPr="00721FDB">
        <w:rPr>
          <w:b/>
        </w:rPr>
        <w:tab/>
      </w:r>
      <w:r w:rsidR="00721FDB">
        <w:t>– 2</w:t>
      </w:r>
      <w:r w:rsidR="00721FDB" w:rsidRPr="007838D8">
        <w:t>х концевая линия</w:t>
      </w:r>
    </w:p>
    <w:p w:rsidR="00721FDB" w:rsidRPr="00721FDB" w:rsidRDefault="00721FDB" w:rsidP="00721FDB">
      <w:pPr>
        <w:contextualSpacing/>
        <w:rPr>
          <w:b/>
        </w:rPr>
      </w:pPr>
      <w:r w:rsidRPr="007838D8">
        <w:rPr>
          <w:b/>
        </w:rPr>
        <w:t>0</w:t>
      </w:r>
      <w:r w:rsidRPr="003F77D3">
        <w:rPr>
          <w:b/>
          <w:lang w:val="en-US"/>
        </w:rPr>
        <w:t>x</w:t>
      </w:r>
      <w:r w:rsidRPr="007838D8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8</w:t>
      </w:r>
      <w:r w:rsidRPr="00721FDB">
        <w:rPr>
          <w:b/>
        </w:rPr>
        <w:t>6</w:t>
      </w:r>
      <w:r w:rsidRPr="007838D8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7838D8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1</w:t>
      </w:r>
      <w:r w:rsidRPr="007838D8">
        <w:rPr>
          <w:b/>
        </w:rPr>
        <w:t xml:space="preserve"> </w:t>
      </w:r>
      <w:r w:rsidRPr="007838D8">
        <w:rPr>
          <w:b/>
          <w:u w:val="single"/>
          <w:lang w:val="en-US"/>
        </w:rPr>
        <w:t>b</w:t>
      </w:r>
      <w:r w:rsidRPr="007838D8">
        <w:rPr>
          <w:b/>
          <w:u w:val="single"/>
        </w:rPr>
        <w:t>2</w:t>
      </w:r>
      <w:r w:rsidRPr="007838D8">
        <w:rPr>
          <w:b/>
        </w:rPr>
        <w:t xml:space="preserve"> </w:t>
      </w:r>
      <w:r>
        <w:rPr>
          <w:b/>
          <w:lang w:val="en-US"/>
        </w:rPr>
        <w:t>CRC</w:t>
      </w:r>
      <w:r>
        <w:rPr>
          <w:b/>
        </w:rPr>
        <w:t xml:space="preserve"> </w:t>
      </w:r>
      <w:r>
        <w:t>– 3</w:t>
      </w:r>
      <w:r w:rsidRPr="007838D8">
        <w:t>х концевая линия</w:t>
      </w:r>
    </w:p>
    <w:p w:rsidR="00E81D6F" w:rsidRPr="003632B3" w:rsidRDefault="00E81D6F" w:rsidP="00437C75">
      <w:pPr>
        <w:ind w:firstLine="284"/>
        <w:contextualSpacing/>
      </w:pPr>
      <w:r>
        <w:lastRenderedPageBreak/>
        <w:t>Ответ</w:t>
      </w:r>
      <w:r w:rsidRPr="003632B3">
        <w:t>:</w:t>
      </w:r>
    </w:p>
    <w:p w:rsidR="00E81D6F" w:rsidRDefault="00E81D6F" w:rsidP="00437C75">
      <w:pPr>
        <w:contextualSpacing/>
      </w:pPr>
      <w:r>
        <w:t>копия</w:t>
      </w:r>
    </w:p>
    <w:p w:rsidR="00E81D6F" w:rsidRPr="0000523C" w:rsidRDefault="00E81D6F" w:rsidP="00437C75">
      <w:pPr>
        <w:ind w:firstLine="284"/>
        <w:contextualSpacing/>
      </w:pPr>
      <w:r>
        <w:t>Данные:</w:t>
      </w:r>
    </w:p>
    <w:p w:rsidR="0036547B" w:rsidRPr="007D5929" w:rsidRDefault="0036547B" w:rsidP="0036547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6547B">
        <w:rPr>
          <w:b/>
          <w:u w:val="single"/>
        </w:rPr>
        <w:t>1</w:t>
      </w:r>
      <w:r w:rsidRPr="003F77D3">
        <w:t xml:space="preserve"> </w:t>
      </w:r>
      <w:r>
        <w:t>– номер линии, 1 или 2.</w:t>
      </w:r>
      <w:proofErr w:type="gramEnd"/>
    </w:p>
    <w:p w:rsidR="00E81D6F" w:rsidRPr="007D5929" w:rsidRDefault="0036547B" w:rsidP="00437C7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="00562A8A" w:rsidRPr="00562A8A">
        <w:rPr>
          <w:b/>
          <w:u w:val="single"/>
        </w:rPr>
        <w:t>2</w:t>
      </w:r>
      <w:r w:rsidR="00E81D6F" w:rsidRPr="003F77D3">
        <w:t xml:space="preserve"> </w:t>
      </w:r>
      <w:r w:rsidR="00E81D6F">
        <w:t>– см.</w:t>
      </w:r>
      <w:proofErr w:type="gramEnd"/>
      <w:r w:rsidR="00056F70">
        <w:t xml:space="preserve"> команду на чтение</w:t>
      </w:r>
    </w:p>
    <w:p w:rsidR="00E81D6F" w:rsidRDefault="00E81D6F" w:rsidP="00437C75">
      <w:pPr>
        <w:ind w:firstLine="284"/>
        <w:contextualSpacing/>
      </w:pPr>
      <w:r>
        <w:t xml:space="preserve">Команда на чтение: </w:t>
      </w:r>
    </w:p>
    <w:p w:rsidR="00E81D6F" w:rsidRDefault="00E81D6F" w:rsidP="00437C75">
      <w:pPr>
        <w:contextualSpacing/>
        <w:rPr>
          <w:i/>
        </w:rPr>
      </w:pPr>
      <w:r w:rsidRPr="00E81D6F">
        <w:rPr>
          <w:i/>
        </w:rPr>
        <w:fldChar w:fldCharType="begin"/>
      </w:r>
      <w:r w:rsidRPr="00E81D6F">
        <w:rPr>
          <w:i/>
        </w:rPr>
        <w:instrText xml:space="preserve"> REF _Ref382324423 \h </w:instrText>
      </w:r>
      <w:r>
        <w:rPr>
          <w:i/>
        </w:rPr>
        <w:instrText xml:space="preserve"> \* MERGEFORMAT </w:instrText>
      </w:r>
      <w:r w:rsidRPr="00E81D6F">
        <w:rPr>
          <w:i/>
        </w:rPr>
      </w:r>
      <w:r w:rsidRPr="00E81D6F">
        <w:rPr>
          <w:i/>
        </w:rPr>
        <w:fldChar w:fldCharType="separate"/>
      </w:r>
      <w:r w:rsidR="00E57C79" w:rsidRPr="00E57C79">
        <w:rPr>
          <w:i/>
        </w:rPr>
        <w:t xml:space="preserve">0x06 – </w:t>
      </w:r>
      <w:proofErr w:type="spellStart"/>
      <w:r w:rsidR="00E57C79" w:rsidRPr="00E57C79">
        <w:rPr>
          <w:i/>
        </w:rPr>
        <w:t>Загрубление</w:t>
      </w:r>
      <w:proofErr w:type="spellEnd"/>
      <w:r w:rsidR="00E57C79" w:rsidRPr="00E57C79">
        <w:rPr>
          <w:i/>
        </w:rPr>
        <w:t xml:space="preserve"> чувствительности (чтение)</w:t>
      </w:r>
      <w:r w:rsidRPr="00E81D6F">
        <w:rPr>
          <w:i/>
        </w:rPr>
        <w:fldChar w:fldCharType="end"/>
      </w:r>
    </w:p>
    <w:p w:rsidR="00E81D6F" w:rsidRDefault="00E81D6F" w:rsidP="00437C75">
      <w:pPr>
        <w:contextualSpacing/>
      </w:pPr>
    </w:p>
    <w:p w:rsidR="00DD122D" w:rsidRDefault="00DD122D" w:rsidP="00437C75">
      <w:pPr>
        <w:pStyle w:val="3"/>
      </w:pPr>
      <w:bookmarkStart w:id="55" w:name="_Ref382380474"/>
      <w:bookmarkStart w:id="56" w:name="_Toc404336389"/>
      <w:r>
        <w:t>0</w:t>
      </w:r>
      <w:r>
        <w:rPr>
          <w:lang w:val="en-US"/>
        </w:rPr>
        <w:t>x</w:t>
      </w:r>
      <w:r>
        <w:t>87 – Снижение уровня АК / Тип приемника (запись)</w:t>
      </w:r>
      <w:bookmarkEnd w:id="55"/>
      <w:bookmarkEnd w:id="56"/>
    </w:p>
    <w:p w:rsidR="00DD122D" w:rsidRDefault="00DD122D" w:rsidP="00437C75"/>
    <w:p w:rsidR="00DD122D" w:rsidRDefault="00DD122D" w:rsidP="00437C75">
      <w:pPr>
        <w:ind w:firstLine="284"/>
        <w:contextualSpacing/>
      </w:pPr>
      <w:r>
        <w:t>Формат команды:</w:t>
      </w:r>
    </w:p>
    <w:p w:rsidR="00DD122D" w:rsidRPr="004B1685" w:rsidRDefault="00DD122D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7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DD122D" w:rsidRPr="003632B3" w:rsidRDefault="00DD122D" w:rsidP="00437C75">
      <w:pPr>
        <w:ind w:firstLine="284"/>
        <w:contextualSpacing/>
      </w:pPr>
      <w:r>
        <w:t>Ответ</w:t>
      </w:r>
      <w:r w:rsidRPr="003632B3">
        <w:t>:</w:t>
      </w:r>
    </w:p>
    <w:p w:rsidR="00DD122D" w:rsidRDefault="00DD122D" w:rsidP="00437C75">
      <w:pPr>
        <w:contextualSpacing/>
      </w:pPr>
      <w:r>
        <w:t>копия</w:t>
      </w:r>
    </w:p>
    <w:p w:rsidR="00DD122D" w:rsidRDefault="00DD122D" w:rsidP="00437C75">
      <w:pPr>
        <w:ind w:firstLine="284"/>
        <w:contextualSpacing/>
      </w:pPr>
      <w:r>
        <w:t>Данные:</w:t>
      </w:r>
    </w:p>
    <w:p w:rsidR="00DD122D" w:rsidRDefault="00DD122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DD122D" w:rsidRDefault="00DD122D" w:rsidP="00437C75">
      <w:pPr>
        <w:ind w:firstLine="284"/>
        <w:contextualSpacing/>
      </w:pPr>
      <w:r>
        <w:t xml:space="preserve">Команда на чтение: </w:t>
      </w:r>
    </w:p>
    <w:p w:rsidR="00DD122D" w:rsidRDefault="003955DE" w:rsidP="00437C75">
      <w:pPr>
        <w:contextualSpacing/>
        <w:rPr>
          <w:i/>
        </w:rPr>
      </w:pPr>
      <w:r w:rsidRPr="003955DE">
        <w:rPr>
          <w:i/>
        </w:rPr>
        <w:fldChar w:fldCharType="begin"/>
      </w:r>
      <w:r w:rsidRPr="003955DE">
        <w:rPr>
          <w:i/>
        </w:rPr>
        <w:instrText xml:space="preserve"> REF _Ref382380447 \h </w:instrText>
      </w:r>
      <w:r>
        <w:rPr>
          <w:i/>
        </w:rPr>
        <w:instrText xml:space="preserve"> \* MERGEFORMAT </w:instrText>
      </w:r>
      <w:r w:rsidRPr="003955DE">
        <w:rPr>
          <w:i/>
        </w:rPr>
      </w:r>
      <w:r w:rsidRPr="003955DE">
        <w:rPr>
          <w:i/>
        </w:rPr>
        <w:fldChar w:fldCharType="separate"/>
      </w:r>
      <w:r w:rsidR="007525B1" w:rsidRPr="007525B1">
        <w:rPr>
          <w:i/>
        </w:rPr>
        <w:t>0x07 –Снижение уровня АК / Тип приемника (чтение)</w:t>
      </w:r>
      <w:r w:rsidRPr="003955DE">
        <w:rPr>
          <w:i/>
        </w:rPr>
        <w:fldChar w:fldCharType="end"/>
      </w:r>
    </w:p>
    <w:p w:rsidR="003955DE" w:rsidRDefault="003955DE" w:rsidP="00437C75">
      <w:pPr>
        <w:contextualSpacing/>
      </w:pPr>
    </w:p>
    <w:p w:rsidR="003C1B7B" w:rsidRDefault="003C1B7B" w:rsidP="00437C75">
      <w:pPr>
        <w:pStyle w:val="3"/>
      </w:pPr>
      <w:bookmarkStart w:id="57" w:name="_Ref382380749"/>
      <w:bookmarkStart w:id="58" w:name="_Toc404336390"/>
      <w:r>
        <w:t>0</w:t>
      </w:r>
      <w:r>
        <w:rPr>
          <w:lang w:val="en-US"/>
        </w:rPr>
        <w:t>x</w:t>
      </w:r>
      <w:r>
        <w:t>88 –Частота ПРД (запись)</w:t>
      </w:r>
      <w:bookmarkEnd w:id="57"/>
      <w:bookmarkEnd w:id="58"/>
    </w:p>
    <w:p w:rsidR="003C1B7B" w:rsidRDefault="003C1B7B" w:rsidP="00437C75"/>
    <w:p w:rsidR="003C1B7B" w:rsidRDefault="003C1B7B" w:rsidP="00437C75">
      <w:pPr>
        <w:ind w:firstLine="284"/>
        <w:contextualSpacing/>
      </w:pPr>
      <w:r>
        <w:t>Формат команды:</w:t>
      </w:r>
    </w:p>
    <w:p w:rsidR="003C1B7B" w:rsidRPr="004B1685" w:rsidRDefault="003C1B7B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8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3C1B7B" w:rsidRPr="003632B3" w:rsidRDefault="003C1B7B" w:rsidP="00437C75">
      <w:pPr>
        <w:ind w:firstLine="284"/>
        <w:contextualSpacing/>
      </w:pPr>
      <w:r>
        <w:t>Ответ</w:t>
      </w:r>
      <w:r w:rsidRPr="003632B3">
        <w:t>:</w:t>
      </w:r>
    </w:p>
    <w:p w:rsidR="003C1B7B" w:rsidRDefault="003C1B7B" w:rsidP="00437C75">
      <w:pPr>
        <w:contextualSpacing/>
      </w:pPr>
      <w:r>
        <w:t>копия</w:t>
      </w:r>
    </w:p>
    <w:p w:rsidR="003C1B7B" w:rsidRDefault="003C1B7B" w:rsidP="00437C75">
      <w:pPr>
        <w:ind w:firstLine="284"/>
        <w:contextualSpacing/>
      </w:pPr>
      <w:r>
        <w:t>Данные:</w:t>
      </w:r>
    </w:p>
    <w:p w:rsidR="003C1B7B" w:rsidRDefault="003C1B7B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3C1B7B" w:rsidRDefault="003C1B7B" w:rsidP="00437C75">
      <w:pPr>
        <w:ind w:firstLine="284"/>
        <w:contextualSpacing/>
      </w:pPr>
      <w:r>
        <w:t xml:space="preserve">Команда на чтение: </w:t>
      </w:r>
    </w:p>
    <w:p w:rsidR="003C1B7B" w:rsidRDefault="003C1B7B" w:rsidP="00437C75">
      <w:pPr>
        <w:contextualSpacing/>
        <w:rPr>
          <w:i/>
        </w:rPr>
      </w:pPr>
      <w:r w:rsidRPr="003C1B7B">
        <w:rPr>
          <w:i/>
        </w:rPr>
        <w:fldChar w:fldCharType="begin"/>
      </w:r>
      <w:r w:rsidRPr="003C1B7B">
        <w:rPr>
          <w:i/>
        </w:rPr>
        <w:instrText xml:space="preserve"> REF _Ref382380706 \h </w:instrText>
      </w:r>
      <w:r>
        <w:rPr>
          <w:i/>
        </w:rPr>
        <w:instrText xml:space="preserve"> \* MERGEFORMAT </w:instrText>
      </w:r>
      <w:r w:rsidRPr="003C1B7B">
        <w:rPr>
          <w:i/>
        </w:rPr>
      </w:r>
      <w:r w:rsidRPr="003C1B7B">
        <w:rPr>
          <w:i/>
        </w:rPr>
        <w:fldChar w:fldCharType="separate"/>
      </w:r>
      <w:r w:rsidR="007525B1" w:rsidRPr="007525B1">
        <w:rPr>
          <w:i/>
        </w:rPr>
        <w:t>0x08 –Частота ПРД (чтение)</w:t>
      </w:r>
      <w:r w:rsidRPr="003C1B7B">
        <w:rPr>
          <w:i/>
        </w:rPr>
        <w:fldChar w:fldCharType="end"/>
      </w:r>
    </w:p>
    <w:p w:rsidR="003C1B7B" w:rsidRDefault="003C1B7B" w:rsidP="00437C75">
      <w:pPr>
        <w:contextualSpacing/>
      </w:pPr>
    </w:p>
    <w:p w:rsidR="004A1B58" w:rsidRDefault="004A1B58" w:rsidP="00437C75">
      <w:pPr>
        <w:pStyle w:val="3"/>
      </w:pPr>
      <w:bookmarkStart w:id="59" w:name="_Ref382323764"/>
      <w:bookmarkStart w:id="60" w:name="_Toc404336391"/>
      <w:r>
        <w:t>0</w:t>
      </w:r>
      <w:r>
        <w:rPr>
          <w:lang w:val="en-US"/>
        </w:rPr>
        <w:t>x</w:t>
      </w:r>
      <w:r>
        <w:t>89 – Порог предупреждения по РЗ / Частота ПРМ (запись)</w:t>
      </w:r>
      <w:bookmarkEnd w:id="59"/>
      <w:bookmarkEnd w:id="60"/>
    </w:p>
    <w:p w:rsidR="004A1B58" w:rsidRDefault="004A1B58" w:rsidP="00437C75"/>
    <w:p w:rsidR="004A1B58" w:rsidRDefault="004A1B58" w:rsidP="00437C75">
      <w:pPr>
        <w:ind w:firstLine="284"/>
        <w:contextualSpacing/>
      </w:pPr>
      <w:r>
        <w:t>Формат команды:</w:t>
      </w:r>
    </w:p>
    <w:p w:rsidR="004A1B58" w:rsidRPr="004B1685" w:rsidRDefault="004A1B58" w:rsidP="00437C75">
      <w:pPr>
        <w:contextualSpacing/>
        <w:rPr>
          <w:b/>
        </w:rPr>
      </w:pPr>
      <w:r w:rsidRPr="004B1685">
        <w:rPr>
          <w:b/>
        </w:rPr>
        <w:t>0</w:t>
      </w:r>
      <w:r w:rsidRPr="003F77D3">
        <w:rPr>
          <w:b/>
          <w:lang w:val="en-US"/>
        </w:rPr>
        <w:t>x</w:t>
      </w:r>
      <w:r w:rsidRPr="004B168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>8</w:t>
      </w:r>
      <w:r>
        <w:rPr>
          <w:b/>
        </w:rPr>
        <w:t>9</w:t>
      </w:r>
      <w:r w:rsidRPr="004B168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B168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B1685">
        <w:rPr>
          <w:b/>
          <w:u w:val="single"/>
        </w:rPr>
        <w:t>1</w:t>
      </w:r>
      <w:r w:rsidRPr="004B1685">
        <w:rPr>
          <w:b/>
        </w:rPr>
        <w:t xml:space="preserve"> </w:t>
      </w:r>
      <w:r>
        <w:rPr>
          <w:b/>
          <w:lang w:val="en-US"/>
        </w:rPr>
        <w:t>CRC</w:t>
      </w:r>
    </w:p>
    <w:p w:rsidR="004A1B58" w:rsidRPr="003632B3" w:rsidRDefault="004A1B58" w:rsidP="00437C75">
      <w:pPr>
        <w:ind w:firstLine="284"/>
        <w:contextualSpacing/>
      </w:pPr>
      <w:r>
        <w:t>Ответ</w:t>
      </w:r>
      <w:r w:rsidRPr="003632B3">
        <w:t>:</w:t>
      </w:r>
    </w:p>
    <w:p w:rsidR="004A1B58" w:rsidRDefault="004A1B58" w:rsidP="00437C75">
      <w:pPr>
        <w:contextualSpacing/>
      </w:pPr>
      <w:r>
        <w:t>копия</w:t>
      </w:r>
    </w:p>
    <w:p w:rsidR="004A1B58" w:rsidRDefault="004A1B58" w:rsidP="00437C75">
      <w:pPr>
        <w:ind w:firstLine="284"/>
        <w:contextualSpacing/>
      </w:pPr>
      <w:r>
        <w:t>Данные:</w:t>
      </w:r>
    </w:p>
    <w:p w:rsidR="004A1B58" w:rsidRDefault="004A1B58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4A1B58" w:rsidRDefault="004A1B58" w:rsidP="00437C75">
      <w:pPr>
        <w:ind w:firstLine="284"/>
        <w:contextualSpacing/>
      </w:pPr>
      <w:r>
        <w:t xml:space="preserve">Команда на чтение: </w:t>
      </w:r>
    </w:p>
    <w:p w:rsidR="004A1B58" w:rsidRDefault="004A1B58" w:rsidP="00437C75">
      <w:pPr>
        <w:contextualSpacing/>
        <w:rPr>
          <w:i/>
        </w:rPr>
      </w:pPr>
      <w:r w:rsidRPr="004A1B58">
        <w:rPr>
          <w:i/>
        </w:rPr>
        <w:fldChar w:fldCharType="begin"/>
      </w:r>
      <w:r w:rsidRPr="004A1B58">
        <w:rPr>
          <w:i/>
        </w:rPr>
        <w:instrText xml:space="preserve"> REF _Ref382323696 \h </w:instrText>
      </w:r>
      <w:r>
        <w:rPr>
          <w:i/>
        </w:rPr>
        <w:instrText xml:space="preserve"> \* MERGEFORMAT </w:instrText>
      </w:r>
      <w:r w:rsidRPr="004A1B58">
        <w:rPr>
          <w:i/>
        </w:rPr>
      </w:r>
      <w:r w:rsidRPr="004A1B58">
        <w:rPr>
          <w:i/>
        </w:rPr>
        <w:fldChar w:fldCharType="separate"/>
      </w:r>
      <w:r w:rsidR="007525B1" w:rsidRPr="007525B1">
        <w:rPr>
          <w:i/>
        </w:rPr>
        <w:t>0x09 – Порог предупреждения по РЗ / Частота ПРМ (чтение)</w:t>
      </w:r>
      <w:r w:rsidRPr="004A1B58">
        <w:rPr>
          <w:i/>
        </w:rPr>
        <w:fldChar w:fldCharType="end"/>
      </w:r>
    </w:p>
    <w:p w:rsidR="004A1B58" w:rsidRPr="004B1685" w:rsidRDefault="004A1B58" w:rsidP="00437C75">
      <w:pPr>
        <w:contextualSpacing/>
      </w:pPr>
    </w:p>
    <w:p w:rsidR="006328EA" w:rsidRDefault="006328EA" w:rsidP="00437C75">
      <w:pPr>
        <w:pStyle w:val="3"/>
      </w:pPr>
      <w:bookmarkStart w:id="61" w:name="_Ref380508516"/>
      <w:bookmarkStart w:id="62" w:name="_Toc404336392"/>
      <w:r w:rsidRPr="000112A8"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A</w:t>
      </w:r>
      <w:r w:rsidR="003F77D3">
        <w:t xml:space="preserve"> – </w:t>
      </w:r>
      <w:proofErr w:type="spellStart"/>
      <w:r w:rsidR="003F77D3">
        <w:t>Автоконтроль</w:t>
      </w:r>
      <w:proofErr w:type="spellEnd"/>
      <w:r w:rsidR="003F77D3">
        <w:t xml:space="preserve"> (</w:t>
      </w:r>
      <w:r w:rsidR="00633661">
        <w:t>запись</w:t>
      </w:r>
      <w:r w:rsidR="003F77D3">
        <w:t>)</w:t>
      </w:r>
      <w:bookmarkEnd w:id="61"/>
      <w:bookmarkEnd w:id="62"/>
    </w:p>
    <w:p w:rsidR="003F77D3" w:rsidRPr="003F77D3" w:rsidRDefault="003F77D3" w:rsidP="00437C75"/>
    <w:p w:rsidR="003F77D3" w:rsidRDefault="003F77D3" w:rsidP="00437C75">
      <w:pPr>
        <w:ind w:firstLine="284"/>
        <w:contextualSpacing/>
      </w:pPr>
      <w:r>
        <w:t>Формат команды:</w:t>
      </w:r>
    </w:p>
    <w:p w:rsidR="003F77D3" w:rsidRPr="0011288C" w:rsidRDefault="003F77D3" w:rsidP="00437C75">
      <w:pPr>
        <w:contextualSpacing/>
        <w:rPr>
          <w:b/>
          <w:lang w:val="en-US"/>
        </w:rPr>
      </w:pPr>
      <w:r w:rsidRPr="0011288C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="0011288C" w:rsidRPr="0011288C">
        <w:rPr>
          <w:b/>
          <w:lang w:val="en-US"/>
        </w:rPr>
        <w:t>8</w:t>
      </w:r>
      <w:r w:rsidRPr="003F77D3">
        <w:rPr>
          <w:b/>
          <w:lang w:val="en-US"/>
        </w:rPr>
        <w:t>A</w:t>
      </w:r>
      <w:r w:rsidRPr="0011288C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11288C">
        <w:rPr>
          <w:b/>
          <w:lang w:val="en-US"/>
        </w:rPr>
        <w:t>0</w:t>
      </w:r>
      <w:r w:rsidR="0011288C" w:rsidRPr="0011288C">
        <w:rPr>
          <w:b/>
          <w:lang w:val="en-US"/>
        </w:rPr>
        <w:t>1</w:t>
      </w:r>
      <w:r w:rsidRPr="0011288C">
        <w:rPr>
          <w:b/>
          <w:lang w:val="en-US"/>
        </w:rPr>
        <w:t xml:space="preserve"> </w:t>
      </w:r>
      <w:r w:rsidR="0011288C" w:rsidRPr="0011288C">
        <w:rPr>
          <w:b/>
          <w:u w:val="single"/>
          <w:lang w:val="en-US"/>
        </w:rPr>
        <w:t>b1</w:t>
      </w:r>
      <w:r w:rsidR="0011288C" w:rsidRPr="0011288C">
        <w:rPr>
          <w:b/>
          <w:lang w:val="en-US"/>
        </w:rPr>
        <w:t xml:space="preserve"> </w:t>
      </w:r>
      <w:r w:rsidR="0011288C">
        <w:rPr>
          <w:b/>
          <w:lang w:val="en-US"/>
        </w:rPr>
        <w:t>CRC</w:t>
      </w:r>
    </w:p>
    <w:p w:rsidR="003F77D3" w:rsidRPr="000112A8" w:rsidRDefault="003F77D3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3F77D3" w:rsidRDefault="003F77D3" w:rsidP="00437C75">
      <w:pPr>
        <w:ind w:firstLine="284"/>
        <w:contextualSpacing/>
      </w:pPr>
      <w:r>
        <w:t>Данные:</w:t>
      </w:r>
    </w:p>
    <w:p w:rsidR="003F77D3" w:rsidRDefault="003F77D3" w:rsidP="00437C75">
      <w:pPr>
        <w:contextualSpacing/>
        <w:rPr>
          <w:i/>
        </w:rPr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56F70">
        <w:t>– см.</w:t>
      </w:r>
      <w:proofErr w:type="gramEnd"/>
      <w:r w:rsidR="00056F70">
        <w:t xml:space="preserve"> команду на чтение</w:t>
      </w:r>
    </w:p>
    <w:p w:rsidR="001F36E5" w:rsidRDefault="001F36E5" w:rsidP="00437C75">
      <w:pPr>
        <w:ind w:firstLine="284"/>
        <w:contextualSpacing/>
      </w:pPr>
      <w:r>
        <w:t>Команда на чтение:</w:t>
      </w:r>
    </w:p>
    <w:p w:rsidR="001F36E5" w:rsidRDefault="001F36E5" w:rsidP="00437C75">
      <w:pPr>
        <w:contextualSpacing/>
        <w:rPr>
          <w:i/>
        </w:rPr>
      </w:pPr>
      <w:r w:rsidRPr="00633661">
        <w:rPr>
          <w:i/>
        </w:rPr>
        <w:fldChar w:fldCharType="begin"/>
      </w:r>
      <w:r w:rsidRPr="00633661">
        <w:rPr>
          <w:i/>
        </w:rPr>
        <w:instrText xml:space="preserve"> REF _Ref380506514 \h  \* MERGEFORMAT </w:instrText>
      </w:r>
      <w:r w:rsidRPr="00633661">
        <w:rPr>
          <w:i/>
        </w:rPr>
      </w:r>
      <w:r w:rsidRPr="00633661">
        <w:rPr>
          <w:i/>
        </w:rPr>
        <w:fldChar w:fldCharType="separate"/>
      </w:r>
      <w:r w:rsidR="007525B1" w:rsidRPr="007525B1">
        <w:rPr>
          <w:i/>
        </w:rPr>
        <w:t xml:space="preserve">0x0A – </w:t>
      </w:r>
      <w:proofErr w:type="spellStart"/>
      <w:r w:rsidR="007525B1" w:rsidRPr="007525B1">
        <w:rPr>
          <w:i/>
        </w:rPr>
        <w:t>Автоконтроль</w:t>
      </w:r>
      <w:proofErr w:type="spellEnd"/>
      <w:r w:rsidR="007525B1" w:rsidRPr="007525B1">
        <w:rPr>
          <w:i/>
        </w:rPr>
        <w:t xml:space="preserve"> (чтение)</w:t>
      </w:r>
      <w:r w:rsidRPr="00633661">
        <w:rPr>
          <w:i/>
        </w:rPr>
        <w:fldChar w:fldCharType="end"/>
      </w:r>
    </w:p>
    <w:p w:rsidR="0067302B" w:rsidRDefault="0067302B" w:rsidP="0067302B">
      <w:pPr>
        <w:pStyle w:val="3"/>
      </w:pPr>
      <w:bookmarkStart w:id="63" w:name="_Ref450664461"/>
      <w:r w:rsidRPr="000112A8">
        <w:lastRenderedPageBreak/>
        <w:t>0</w:t>
      </w:r>
      <w:r>
        <w:rPr>
          <w:lang w:val="en-US"/>
        </w:rPr>
        <w:t>x</w:t>
      </w:r>
      <w:r w:rsidRPr="000112A8">
        <w:t>8</w:t>
      </w:r>
      <w:r>
        <w:rPr>
          <w:lang w:val="en-US"/>
        </w:rPr>
        <w:t>B</w:t>
      </w:r>
      <w:r>
        <w:t xml:space="preserve"> –</w:t>
      </w:r>
      <w:r w:rsidRPr="0067302B">
        <w:t xml:space="preserve"> </w:t>
      </w:r>
      <w:r>
        <w:t>Ограничение полосы ПРД (запись)</w:t>
      </w:r>
      <w:bookmarkEnd w:id="63"/>
    </w:p>
    <w:p w:rsidR="0067302B" w:rsidRPr="003F77D3" w:rsidRDefault="0067302B" w:rsidP="0067302B"/>
    <w:p w:rsidR="0067302B" w:rsidRDefault="0067302B" w:rsidP="0067302B">
      <w:pPr>
        <w:ind w:firstLine="284"/>
        <w:contextualSpacing/>
      </w:pPr>
      <w:r>
        <w:t>Формат команды:</w:t>
      </w:r>
    </w:p>
    <w:p w:rsidR="0067302B" w:rsidRPr="00C2667A" w:rsidRDefault="0067302B" w:rsidP="0067302B">
      <w:pPr>
        <w:contextualSpacing/>
        <w:rPr>
          <w:b/>
        </w:rPr>
      </w:pPr>
      <w:r w:rsidRPr="00C2667A">
        <w:rPr>
          <w:b/>
        </w:rPr>
        <w:t>0</w:t>
      </w:r>
      <w:r w:rsidRPr="003F77D3"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C2667A">
        <w:rPr>
          <w:b/>
        </w:rPr>
        <w:t>8</w:t>
      </w:r>
      <w:r>
        <w:rPr>
          <w:b/>
          <w:lang w:val="en-US"/>
        </w:rPr>
        <w:t>B</w:t>
      </w:r>
      <w:r w:rsidRPr="00C2667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C2667A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</w:t>
      </w:r>
      <w:proofErr w:type="gramStart"/>
      <w:r>
        <w:rPr>
          <w:b/>
        </w:rPr>
        <w:t>С</w:t>
      </w:r>
      <w:proofErr w:type="gramEnd"/>
      <w:r>
        <w:rPr>
          <w:b/>
          <w:lang w:val="en-US"/>
        </w:rPr>
        <w:t>RC</w:t>
      </w:r>
    </w:p>
    <w:p w:rsidR="0067302B" w:rsidRPr="000112A8" w:rsidRDefault="0067302B" w:rsidP="0067302B">
      <w:pPr>
        <w:ind w:firstLine="284"/>
        <w:contextualSpacing/>
      </w:pPr>
      <w:r>
        <w:t>Ответ</w:t>
      </w:r>
      <w:r w:rsidRPr="000112A8">
        <w:t>:</w:t>
      </w:r>
    </w:p>
    <w:p w:rsidR="0067302B" w:rsidRPr="00B2293C" w:rsidRDefault="0067302B" w:rsidP="0067302B">
      <w:pPr>
        <w:contextualSpacing/>
      </w:pPr>
      <w:r>
        <w:t>копия</w:t>
      </w:r>
    </w:p>
    <w:p w:rsidR="0067302B" w:rsidRDefault="0067302B" w:rsidP="0067302B">
      <w:pPr>
        <w:ind w:firstLine="284"/>
        <w:contextualSpacing/>
      </w:pPr>
      <w:r>
        <w:t>Данные:</w:t>
      </w:r>
    </w:p>
    <w:p w:rsidR="0067302B" w:rsidRDefault="0067302B" w:rsidP="0067302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7302B" w:rsidRPr="00BE4C42" w:rsidRDefault="0067302B" w:rsidP="0067302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номер параметра (1 – ограничение полосы ПРД, 2 – задержка выключения ПРМ, 3 – задержка включения ПРМ, 4 – задержка</w:t>
      </w:r>
      <w:r w:rsidR="00BE4C42">
        <w:t xml:space="preserve"> включения ПРД, 5 – минимальная длительность ПРД).</w:t>
      </w:r>
      <w:proofErr w:type="gramEnd"/>
    </w:p>
    <w:p w:rsidR="0067302B" w:rsidRDefault="0067302B" w:rsidP="0067302B">
      <w:pPr>
        <w:ind w:firstLine="284"/>
        <w:contextualSpacing/>
      </w:pPr>
      <w:r>
        <w:t>Команда на чтение:</w:t>
      </w:r>
    </w:p>
    <w:p w:rsidR="003F77D3" w:rsidRPr="00BF5A2C" w:rsidRDefault="00BF5A2C" w:rsidP="00BF5A2C">
      <w:pPr>
        <w:rPr>
          <w:i/>
        </w:rPr>
      </w:pPr>
      <w:r w:rsidRPr="00BF5A2C">
        <w:rPr>
          <w:i/>
        </w:rPr>
        <w:fldChar w:fldCharType="begin"/>
      </w:r>
      <w:r w:rsidRPr="00BF5A2C">
        <w:rPr>
          <w:i/>
        </w:rPr>
        <w:instrText xml:space="preserve"> REF _Ref450664426 \h  \* MERGEFORMAT </w:instrText>
      </w:r>
      <w:r w:rsidRPr="00BF5A2C">
        <w:rPr>
          <w:i/>
        </w:rPr>
      </w:r>
      <w:r w:rsidRPr="00BF5A2C">
        <w:rPr>
          <w:i/>
        </w:rPr>
        <w:fldChar w:fldCharType="separate"/>
      </w:r>
      <w:r w:rsidRPr="00BF5A2C">
        <w:rPr>
          <w:i/>
        </w:rPr>
        <w:t>0</w:t>
      </w:r>
      <w:r w:rsidRPr="00BF5A2C">
        <w:rPr>
          <w:i/>
          <w:lang w:val="en-US"/>
        </w:rPr>
        <w:t>x</w:t>
      </w:r>
      <w:r w:rsidRPr="00BF5A2C">
        <w:rPr>
          <w:i/>
        </w:rPr>
        <w:t>0</w:t>
      </w:r>
      <w:r w:rsidRPr="00BF5A2C">
        <w:rPr>
          <w:i/>
          <w:lang w:val="en-US"/>
        </w:rPr>
        <w:t>B</w:t>
      </w:r>
      <w:r w:rsidRPr="00BF5A2C">
        <w:rPr>
          <w:i/>
        </w:rPr>
        <w:t xml:space="preserve"> – Ограничение полосы передатчика (чтение)</w:t>
      </w:r>
      <w:r w:rsidRPr="00BF5A2C"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</w:pPr>
      <w:bookmarkStart w:id="64" w:name="_Toc404336393"/>
      <w:r>
        <w:lastRenderedPageBreak/>
        <w:t>Команды приемника</w:t>
      </w:r>
      <w:bookmarkEnd w:id="64"/>
    </w:p>
    <w:p w:rsidR="00FE211B" w:rsidRDefault="00FE211B" w:rsidP="00437C75"/>
    <w:p w:rsidR="00FE211B" w:rsidRDefault="00FE211B" w:rsidP="00437C75">
      <w:pPr>
        <w:pStyle w:val="3"/>
      </w:pPr>
      <w:bookmarkStart w:id="65" w:name="_Ref382381132"/>
      <w:bookmarkStart w:id="66" w:name="_Toc404336394"/>
      <w:r w:rsidRPr="000112A8">
        <w:t>0</w:t>
      </w:r>
      <w:r>
        <w:rPr>
          <w:lang w:val="en-US"/>
        </w:rPr>
        <w:t>x</w:t>
      </w:r>
      <w:r>
        <w:t>11 – Задержка на фиксацию приема команды (чтение)</w:t>
      </w:r>
      <w:bookmarkEnd w:id="65"/>
      <w:bookmarkEnd w:id="66"/>
    </w:p>
    <w:p w:rsidR="00FE211B" w:rsidRPr="003F77D3" w:rsidRDefault="00FE211B" w:rsidP="00437C75"/>
    <w:p w:rsidR="00FE211B" w:rsidRDefault="00FE211B" w:rsidP="00437C75">
      <w:pPr>
        <w:ind w:firstLine="284"/>
        <w:contextualSpacing/>
      </w:pPr>
      <w:r>
        <w:t>Формат команды:</w:t>
      </w:r>
    </w:p>
    <w:p w:rsidR="00FE211B" w:rsidRPr="00C0020B" w:rsidRDefault="00FE211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11</w:t>
      </w:r>
    </w:p>
    <w:p w:rsidR="00FE211B" w:rsidRPr="000112A8" w:rsidRDefault="00FE211B" w:rsidP="00437C75">
      <w:pPr>
        <w:ind w:firstLine="284"/>
        <w:contextualSpacing/>
      </w:pPr>
      <w:r>
        <w:t>Ответ</w:t>
      </w:r>
      <w:r w:rsidRPr="000112A8">
        <w:t>:</w:t>
      </w:r>
    </w:p>
    <w:p w:rsidR="00FE211B" w:rsidRPr="00DD122D" w:rsidRDefault="00FE211B" w:rsidP="00437C75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211B" w:rsidRDefault="00FE211B" w:rsidP="00437C75">
      <w:pPr>
        <w:ind w:firstLine="284"/>
        <w:contextualSpacing/>
      </w:pPr>
      <w:r>
        <w:t>Данные:</w:t>
      </w:r>
    </w:p>
    <w:p w:rsidR="00FE211B" w:rsidRDefault="00FE211B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</w:t>
      </w:r>
      <w:r w:rsidR="00E72270" w:rsidRPr="00FC2794">
        <w:t>5</w:t>
      </w:r>
      <w:r>
        <w:t xml:space="preserve">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FE211B" w:rsidRDefault="002F095F" w:rsidP="00437C75">
      <w:pPr>
        <w:ind w:firstLine="284"/>
        <w:contextualSpacing/>
      </w:pPr>
      <w:r>
        <w:t>Команда на запись</w:t>
      </w:r>
      <w:r w:rsidR="00FE211B">
        <w:t>:</w:t>
      </w:r>
    </w:p>
    <w:p w:rsidR="00BA10DD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_Ref382381156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0x91 – Задержка на фиксацию приема</w:t>
      </w:r>
      <w:r w:rsidR="007525B1">
        <w:t xml:space="preserve"> команды (запись)</w:t>
      </w:r>
      <w:r w:rsidRPr="00056F70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E037E" w:rsidRDefault="00FE037E" w:rsidP="00FE037E">
      <w:pPr>
        <w:pStyle w:val="3"/>
      </w:pPr>
      <w:bookmarkStart w:id="67" w:name="_Ref474753537"/>
      <w:r w:rsidRPr="000112A8">
        <w:t>0</w:t>
      </w:r>
      <w:r>
        <w:rPr>
          <w:lang w:val="en-US"/>
        </w:rPr>
        <w:t>x</w:t>
      </w:r>
      <w:r>
        <w:t>1</w:t>
      </w:r>
      <w:r>
        <w:t>2</w:t>
      </w:r>
      <w:r>
        <w:t xml:space="preserve"> – </w:t>
      </w:r>
      <w:r>
        <w:t>Прием тестовой команды</w:t>
      </w:r>
      <w:r>
        <w:t xml:space="preserve"> (чтение)</w:t>
      </w:r>
      <w:bookmarkEnd w:id="67"/>
    </w:p>
    <w:p w:rsidR="00FE037E" w:rsidRPr="003F77D3" w:rsidRDefault="00FE037E" w:rsidP="00FE037E"/>
    <w:p w:rsidR="00FE037E" w:rsidRDefault="00FE037E" w:rsidP="00FE037E">
      <w:pPr>
        <w:ind w:firstLine="284"/>
        <w:contextualSpacing/>
      </w:pPr>
      <w:r>
        <w:t>Формат команды:</w:t>
      </w:r>
    </w:p>
    <w:p w:rsidR="00FE037E" w:rsidRPr="002B355D" w:rsidRDefault="00FE037E" w:rsidP="00FE037E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>
        <w:rPr>
          <w:b/>
        </w:rPr>
        <w:t>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>
        <w:rPr>
          <w:b/>
        </w:rPr>
        <w:t>2</w:t>
      </w:r>
    </w:p>
    <w:p w:rsidR="00FE037E" w:rsidRPr="000112A8" w:rsidRDefault="00FE037E" w:rsidP="00FE037E">
      <w:pPr>
        <w:ind w:firstLine="284"/>
        <w:contextualSpacing/>
      </w:pPr>
      <w:r>
        <w:t>Ответ</w:t>
      </w:r>
      <w:r w:rsidRPr="000112A8">
        <w:t>:</w:t>
      </w:r>
    </w:p>
    <w:p w:rsidR="00FE037E" w:rsidRPr="002B355D" w:rsidRDefault="00FE037E" w:rsidP="00FE037E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>
        <w:rPr>
          <w:b/>
        </w:rPr>
        <w:t>2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FE037E" w:rsidRDefault="00FE037E" w:rsidP="00FE037E">
      <w:pPr>
        <w:ind w:firstLine="284"/>
        <w:contextualSpacing/>
      </w:pPr>
      <w:r>
        <w:t>Данные:</w:t>
      </w:r>
    </w:p>
    <w:p w:rsidR="00FE037E" w:rsidRDefault="00FE037E" w:rsidP="00FE037E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FE037E" w:rsidRDefault="00FE037E" w:rsidP="00FE037E">
      <w:pPr>
        <w:ind w:firstLine="284"/>
        <w:contextualSpacing/>
      </w:pPr>
      <w:r>
        <w:t>Команда на запись:</w:t>
      </w:r>
    </w:p>
    <w:p w:rsidR="00FE037E" w:rsidRPr="00734957" w:rsidRDefault="00734957" w:rsidP="00437C75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_Ref474753554 \h </w:instrText>
      </w:r>
      <w:r w:rsidRPr="00734957">
        <w:rPr>
          <w:i/>
        </w:rPr>
      </w:r>
      <w:r w:rsidRPr="00734957">
        <w:rPr>
          <w:i/>
        </w:rPr>
        <w:instrText xml:space="preserve"> \* MERGEFORMAT </w:instrText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9</w:t>
      </w:r>
      <w:r w:rsidRPr="00734957">
        <w:rPr>
          <w:i/>
        </w:rPr>
        <w:t>2</w:t>
      </w:r>
      <w:r w:rsidRPr="00734957">
        <w:rPr>
          <w:i/>
        </w:rPr>
        <w:t xml:space="preserve"> – </w:t>
      </w:r>
      <w:r w:rsidRPr="00734957">
        <w:rPr>
          <w:i/>
        </w:rPr>
        <w:t>Прием тестовой команды</w:t>
      </w:r>
      <w:r w:rsidRPr="00734957">
        <w:rPr>
          <w:i/>
        </w:rPr>
        <w:t xml:space="preserve"> (запись)</w:t>
      </w:r>
      <w:r w:rsidRPr="00734957">
        <w:rPr>
          <w:i/>
        </w:rPr>
        <w:fldChar w:fldCharType="end"/>
      </w:r>
    </w:p>
    <w:p w:rsidR="00BA10DD" w:rsidRDefault="00BA10DD" w:rsidP="00437C75">
      <w:pPr>
        <w:pStyle w:val="3"/>
      </w:pPr>
      <w:bookmarkStart w:id="68" w:name="_Ref382381637"/>
      <w:bookmarkStart w:id="69" w:name="_Toc404336395"/>
      <w:r w:rsidRPr="000112A8">
        <w:t>0</w:t>
      </w:r>
      <w:r>
        <w:rPr>
          <w:lang w:val="en-US"/>
        </w:rPr>
        <w:t>x</w:t>
      </w:r>
      <w:r>
        <w:t>13 – Задержка на выключение (чтение)</w:t>
      </w:r>
      <w:bookmarkEnd w:id="68"/>
      <w:bookmarkEnd w:id="69"/>
    </w:p>
    <w:p w:rsidR="00BA10DD" w:rsidRPr="003F77D3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C0020B" w:rsidRDefault="00BA10DD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13</w:t>
      </w:r>
    </w:p>
    <w:p w:rsidR="00BA10DD" w:rsidRPr="000112A8" w:rsidRDefault="00BA10DD" w:rsidP="00437C75">
      <w:pPr>
        <w:ind w:firstLine="284"/>
        <w:contextualSpacing/>
      </w:pPr>
      <w:r>
        <w:t>Ответ</w:t>
      </w:r>
      <w:r w:rsidRPr="000112A8">
        <w:t>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13 0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DE05BA">
        <w:rPr>
          <w:b/>
          <w:lang w:val="en-US"/>
        </w:rPr>
        <w:t>N</w:t>
      </w:r>
      <w:r w:rsidRPr="00932ECA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="00014D69" w:rsidRPr="00932ECA">
        <w:rPr>
          <w:b/>
        </w:rPr>
        <w:t xml:space="preserve"> .. </w:t>
      </w:r>
      <w:proofErr w:type="spellStart"/>
      <w:r w:rsidR="00014D69" w:rsidRPr="00014D69">
        <w:rPr>
          <w:b/>
          <w:lang w:val="en-US"/>
        </w:rPr>
        <w:t>b</w:t>
      </w:r>
      <w:r w:rsidR="00014D69">
        <w:rPr>
          <w:b/>
          <w:lang w:val="en-US"/>
        </w:rPr>
        <w:t>N</w:t>
      </w:r>
      <w:proofErr w:type="spellEnd"/>
      <w:r w:rsidRPr="00932ECA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BA10DD" w:rsidRDefault="00BA10DD" w:rsidP="00437C75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="00014D69" w:rsidRPr="00014D69">
        <w:t>..</w:t>
      </w:r>
      <w:proofErr w:type="gramEnd"/>
      <w:r w:rsidR="00014D69" w:rsidRPr="00014D69">
        <w:t xml:space="preserve"> </w:t>
      </w:r>
      <w:proofErr w:type="spellStart"/>
      <w:proofErr w:type="gramStart"/>
      <w:r w:rsidR="00014D69" w:rsidRPr="00014D69">
        <w:rPr>
          <w:b/>
          <w:u w:val="single"/>
          <w:lang w:val="en-US"/>
        </w:rPr>
        <w:t>bN</w:t>
      </w:r>
      <w:proofErr w:type="spellEnd"/>
      <w:r w:rsidR="00014D69">
        <w:t xml:space="preserve"> ,</w:t>
      </w:r>
      <w:proofErr w:type="gramEnd"/>
      <w:r w:rsidR="00014D69">
        <w:t xml:space="preserve"> где </w:t>
      </w:r>
      <w:r w:rsidR="00014D69">
        <w:rPr>
          <w:lang w:val="en-US"/>
        </w:rPr>
        <w:t>N</w:t>
      </w:r>
      <w:r w:rsidR="00014D69" w:rsidRPr="00014D69">
        <w:t xml:space="preserve"> – </w:t>
      </w:r>
      <w:r w:rsidR="00014D69">
        <w:t xml:space="preserve">кол-во команд, </w:t>
      </w:r>
      <w:r w:rsidRPr="003F77D3">
        <w:t>може</w:t>
      </w:r>
      <w:r>
        <w:t xml:space="preserve">т принимать следующие значения:  0..100 включительно, с шагом 5.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0..1000 </w:t>
      </w:r>
      <w:proofErr w:type="spellStart"/>
      <w:r>
        <w:t>мс</w:t>
      </w:r>
      <w:proofErr w:type="spellEnd"/>
      <w:r>
        <w:t xml:space="preserve"> и его шаг изменения 50.</w:t>
      </w:r>
    </w:p>
    <w:p w:rsidR="00BA10DD" w:rsidRDefault="00BA10DD" w:rsidP="00437C75">
      <w:pPr>
        <w:ind w:firstLine="284"/>
        <w:contextualSpacing/>
      </w:pPr>
      <w:r>
        <w:t>Команда на запись: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_Ref382381658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0x93 – Задержка на выключение (запись)</w:t>
      </w:r>
      <w:r w:rsidRPr="00BA10DD">
        <w:rPr>
          <w:i/>
        </w:rPr>
        <w:fldChar w:fldCharType="end"/>
      </w:r>
    </w:p>
    <w:p w:rsidR="00BA10DD" w:rsidRDefault="00BA10DD" w:rsidP="00437C75">
      <w:pPr>
        <w:rPr>
          <w:i/>
        </w:rPr>
      </w:pPr>
    </w:p>
    <w:p w:rsidR="0024109B" w:rsidRDefault="0024109B" w:rsidP="00437C75">
      <w:pPr>
        <w:pStyle w:val="3"/>
      </w:pPr>
      <w:bookmarkStart w:id="70" w:name="_Ref382384430"/>
      <w:bookmarkStart w:id="71" w:name="_Toc404336396"/>
      <w:r w:rsidRPr="000112A8">
        <w:t>0</w:t>
      </w:r>
      <w:r>
        <w:rPr>
          <w:lang w:val="en-US"/>
        </w:rPr>
        <w:t>x</w:t>
      </w:r>
      <w:r>
        <w:t>14 – Блокированные команды (чтение)</w:t>
      </w:r>
      <w:bookmarkEnd w:id="70"/>
      <w:bookmarkEnd w:id="71"/>
    </w:p>
    <w:p w:rsidR="0024109B" w:rsidRPr="003F77D3" w:rsidRDefault="0024109B" w:rsidP="00437C75"/>
    <w:p w:rsidR="0024109B" w:rsidRDefault="0024109B" w:rsidP="00437C75">
      <w:pPr>
        <w:ind w:firstLine="284"/>
        <w:contextualSpacing/>
      </w:pPr>
      <w:r>
        <w:t>Формат команды:</w:t>
      </w:r>
    </w:p>
    <w:p w:rsidR="0024109B" w:rsidRPr="00C0020B" w:rsidRDefault="0024109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14</w:t>
      </w:r>
    </w:p>
    <w:p w:rsidR="0024109B" w:rsidRPr="000112A8" w:rsidRDefault="0024109B" w:rsidP="00437C75">
      <w:pPr>
        <w:ind w:firstLine="284"/>
        <w:contextualSpacing/>
      </w:pPr>
      <w:r>
        <w:t>Ответ</w:t>
      </w:r>
      <w:r w:rsidRPr="000112A8">
        <w:t>:</w:t>
      </w:r>
    </w:p>
    <w:p w:rsidR="0024109B" w:rsidRPr="00623C5B" w:rsidRDefault="0024109B" w:rsidP="00437C75">
      <w:pPr>
        <w:contextualSpacing/>
        <w:rPr>
          <w:b/>
          <w:lang w:val="en-US"/>
        </w:rPr>
      </w:pPr>
      <w:r w:rsidRPr="00623C5B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23C5B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>14 0</w:t>
      </w:r>
      <w:r w:rsidRPr="003F77D3">
        <w:rPr>
          <w:b/>
          <w:lang w:val="en-US"/>
        </w:rPr>
        <w:t>x</w:t>
      </w:r>
      <w:r w:rsidRPr="00623C5B">
        <w:rPr>
          <w:b/>
          <w:lang w:val="en-US"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>1</w:t>
      </w:r>
      <w:r w:rsidRPr="00623C5B">
        <w:rPr>
          <w:b/>
          <w:lang w:val="en-US"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623C5B">
        <w:rPr>
          <w:b/>
          <w:u w:val="single"/>
          <w:lang w:val="en-US"/>
        </w:rPr>
        <w:t xml:space="preserve">4 </w:t>
      </w:r>
      <w:r w:rsidRPr="003F77D3">
        <w:rPr>
          <w:b/>
          <w:lang w:val="en-US"/>
        </w:rPr>
        <w:t>CRC</w:t>
      </w:r>
    </w:p>
    <w:p w:rsidR="0024109B" w:rsidRPr="002646A5" w:rsidRDefault="0024109B" w:rsidP="00437C75">
      <w:pPr>
        <w:ind w:firstLine="284"/>
        <w:contextualSpacing/>
      </w:pPr>
      <w:r>
        <w:t>Данные:</w:t>
      </w:r>
    </w:p>
    <w:p w:rsidR="0024109B" w:rsidRPr="0024109B" w:rsidRDefault="0024109B" w:rsidP="00437C75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24109B" w:rsidTr="002646A5"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24109B" w:rsidRPr="0024109B" w:rsidRDefault="0024109B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24109B" w:rsidRPr="005866B6" w:rsidRDefault="0024109B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24109B" w:rsidRPr="00C24F10" w:rsidRDefault="0024109B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4109B" w:rsidTr="002646A5">
        <w:tc>
          <w:tcPr>
            <w:tcW w:w="877" w:type="dxa"/>
            <w:vAlign w:val="center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24109B" w:rsidRPr="008A55C6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lastRenderedPageBreak/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24109B" w:rsidRDefault="0024109B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24109B" w:rsidRDefault="0024109B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  <w:tr w:rsidR="0024109B" w:rsidTr="002646A5"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24109B" w:rsidRPr="00982D17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24109B" w:rsidRPr="00C030B8" w:rsidRDefault="0024109B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24109B" w:rsidRPr="00982D17" w:rsidRDefault="0024109B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24109B" w:rsidRDefault="0024109B" w:rsidP="00D06E44">
            <w:pPr>
              <w:ind w:firstLine="0"/>
              <w:contextualSpacing/>
            </w:pPr>
          </w:p>
        </w:tc>
      </w:tr>
    </w:tbl>
    <w:p w:rsidR="0024109B" w:rsidRDefault="0024109B" w:rsidP="00437C75">
      <w:pPr>
        <w:ind w:firstLine="284"/>
        <w:contextualSpacing/>
      </w:pPr>
      <w:r>
        <w:t xml:space="preserve"> Команда на запись:</w:t>
      </w:r>
    </w:p>
    <w:p w:rsidR="0024109B" w:rsidRPr="00D06E44" w:rsidRDefault="00D03D92" w:rsidP="00437C75">
      <w:pPr>
        <w:contextualSpacing/>
        <w:rPr>
          <w:i/>
        </w:rPr>
      </w:pPr>
      <w:r w:rsidRPr="00D06E44">
        <w:rPr>
          <w:i/>
        </w:rPr>
        <w:fldChar w:fldCharType="begin"/>
      </w:r>
      <w:r w:rsidRPr="00D06E44">
        <w:rPr>
          <w:i/>
        </w:rPr>
        <w:instrText xml:space="preserve"> REF _Ref382384454 \h  \* MERGEFORMAT </w:instrText>
      </w:r>
      <w:r w:rsidRPr="00D06E44">
        <w:rPr>
          <w:i/>
        </w:rPr>
      </w:r>
      <w:r w:rsidRPr="00D06E44">
        <w:rPr>
          <w:i/>
        </w:rPr>
        <w:fldChar w:fldCharType="separate"/>
      </w:r>
      <w:r w:rsidR="007525B1" w:rsidRPr="007525B1">
        <w:rPr>
          <w:i/>
        </w:rPr>
        <w:t>0x94 – Блокированные команды  (запись)</w:t>
      </w:r>
      <w:r w:rsidRPr="00D06E44">
        <w:rPr>
          <w:i/>
        </w:rPr>
        <w:fldChar w:fldCharType="end"/>
      </w:r>
    </w:p>
    <w:p w:rsidR="0024109B" w:rsidRDefault="0024109B" w:rsidP="00437C75">
      <w:pPr>
        <w:rPr>
          <w:i/>
        </w:rPr>
      </w:pPr>
    </w:p>
    <w:p w:rsidR="00151F1B" w:rsidRDefault="00151F1B" w:rsidP="00151F1B">
      <w:pPr>
        <w:pStyle w:val="3"/>
      </w:pPr>
      <w:bookmarkStart w:id="72" w:name="_Ref474753270"/>
      <w:r w:rsidRPr="000112A8">
        <w:t>0</w:t>
      </w:r>
      <w:r>
        <w:rPr>
          <w:lang w:val="en-US"/>
        </w:rPr>
        <w:t>x</w:t>
      </w:r>
      <w:r>
        <w:t>15</w:t>
      </w:r>
      <w:r>
        <w:t xml:space="preserve"> – Коррекция частоты ПР</w:t>
      </w:r>
      <w:r>
        <w:t>М</w:t>
      </w:r>
      <w:r>
        <w:t xml:space="preserve"> (чтение)</w:t>
      </w:r>
      <w:bookmarkEnd w:id="72"/>
    </w:p>
    <w:p w:rsidR="00151F1B" w:rsidRPr="003F77D3" w:rsidRDefault="00151F1B" w:rsidP="00151F1B"/>
    <w:p w:rsidR="00151F1B" w:rsidRDefault="00151F1B" w:rsidP="00151F1B">
      <w:pPr>
        <w:ind w:firstLine="284"/>
        <w:contextualSpacing/>
      </w:pPr>
      <w:r>
        <w:t>Формат команды:</w:t>
      </w:r>
    </w:p>
    <w:p w:rsidR="00151F1B" w:rsidRPr="00C0020B" w:rsidRDefault="00151F1B" w:rsidP="00151F1B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15</w:t>
      </w:r>
    </w:p>
    <w:p w:rsidR="00151F1B" w:rsidRPr="000112A8" w:rsidRDefault="00151F1B" w:rsidP="00151F1B">
      <w:pPr>
        <w:ind w:firstLine="284"/>
        <w:contextualSpacing/>
      </w:pPr>
      <w:r>
        <w:t>Ответ</w:t>
      </w:r>
      <w:r w:rsidRPr="000112A8">
        <w:t>:</w:t>
      </w:r>
    </w:p>
    <w:p w:rsidR="00151F1B" w:rsidRPr="00DD122D" w:rsidRDefault="00151F1B" w:rsidP="00151F1B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15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51F1B" w:rsidRPr="00EA5582" w:rsidRDefault="00151F1B" w:rsidP="00151F1B">
      <w:pPr>
        <w:ind w:firstLine="284"/>
        <w:contextualSpacing/>
      </w:pPr>
      <w:r>
        <w:t>Данные:</w:t>
      </w:r>
    </w:p>
    <w:p w:rsidR="00151F1B" w:rsidRDefault="00151F1B" w:rsidP="00151F1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-100..100 Гц включительно, с шагом 1.</w:t>
      </w:r>
    </w:p>
    <w:p w:rsidR="00151F1B" w:rsidRDefault="00151F1B" w:rsidP="00151F1B">
      <w:pPr>
        <w:ind w:firstLine="284"/>
        <w:contextualSpacing/>
      </w:pPr>
      <w:r>
        <w:t>Команда на запись:</w:t>
      </w:r>
    </w:p>
    <w:p w:rsidR="00151F1B" w:rsidRPr="008B44BD" w:rsidRDefault="008B44BD" w:rsidP="00437C75">
      <w:pPr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_Ref474753293 \h </w:instrText>
      </w:r>
      <w:r w:rsidRPr="008B44BD">
        <w:rPr>
          <w:i/>
        </w:rPr>
      </w:r>
      <w:r w:rsidRPr="008B44BD">
        <w:rPr>
          <w:i/>
        </w:rPr>
        <w:instrText xml:space="preserve"> \* MERGEFORMAT </w:instrText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95</w:t>
      </w:r>
      <w:r w:rsidRPr="008B44BD">
        <w:rPr>
          <w:i/>
        </w:rPr>
        <w:t xml:space="preserve"> – Коррекция частоты ПР</w:t>
      </w:r>
      <w:r w:rsidRPr="008B44BD">
        <w:rPr>
          <w:i/>
        </w:rPr>
        <w:t>М</w:t>
      </w:r>
      <w:r w:rsidRPr="008B44BD">
        <w:rPr>
          <w:i/>
        </w:rPr>
        <w:t xml:space="preserve"> (запись)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73" w:name="_Ref390253511"/>
      <w:bookmarkStart w:id="74" w:name="_Toc404336397"/>
      <w:r w:rsidRPr="000112A8">
        <w:t>0</w:t>
      </w:r>
      <w:r>
        <w:rPr>
          <w:lang w:val="en-US"/>
        </w:rPr>
        <w:t>x</w:t>
      </w:r>
      <w:r>
        <w:t>1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(чтение)</w:t>
      </w:r>
      <w:bookmarkEnd w:id="73"/>
      <w:bookmarkEnd w:id="74"/>
    </w:p>
    <w:p w:rsidR="00B40E97" w:rsidRPr="003F77D3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2B355D" w:rsidRDefault="00B40E97" w:rsidP="00B40E9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2B355D">
        <w:rPr>
          <w:b/>
        </w:rPr>
        <w:t>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2B355D">
        <w:rPr>
          <w:b/>
        </w:rPr>
        <w:t>7</w:t>
      </w:r>
    </w:p>
    <w:p w:rsidR="00B40E97" w:rsidRPr="000112A8" w:rsidRDefault="00B40E97" w:rsidP="00B40E97">
      <w:pPr>
        <w:ind w:firstLine="284"/>
        <w:contextualSpacing/>
      </w:pPr>
      <w:r>
        <w:t>Ответ</w:t>
      </w:r>
      <w:r w:rsidRPr="000112A8">
        <w:t>:</w:t>
      </w:r>
    </w:p>
    <w:p w:rsidR="00B40E97" w:rsidRPr="002B355D" w:rsidRDefault="00B40E97" w:rsidP="00B40E97">
      <w:pPr>
        <w:contextualSpacing/>
        <w:rPr>
          <w:b/>
        </w:rPr>
      </w:pPr>
      <w:r w:rsidRPr="002B355D">
        <w:rPr>
          <w:b/>
        </w:rPr>
        <w:t>0</w:t>
      </w:r>
      <w:r w:rsidRPr="003F77D3">
        <w:rPr>
          <w:b/>
          <w:lang w:val="en-US"/>
        </w:rPr>
        <w:t>x</w:t>
      </w:r>
      <w:r w:rsidRPr="002B355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>1</w:t>
      </w:r>
      <w:r w:rsidR="00443576" w:rsidRPr="002B355D">
        <w:rPr>
          <w:b/>
        </w:rPr>
        <w:t>7</w:t>
      </w:r>
      <w:r w:rsidRPr="002B355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B355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2B355D">
        <w:rPr>
          <w:b/>
          <w:u w:val="single"/>
        </w:rPr>
        <w:t>1</w:t>
      </w:r>
      <w:r w:rsidRPr="002B355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40E97" w:rsidRDefault="00B40E97" w:rsidP="00B40E97">
      <w:pPr>
        <w:ind w:firstLine="284"/>
        <w:contextualSpacing/>
      </w:pPr>
      <w:r>
        <w:t>Команда на запись:</w:t>
      </w:r>
    </w:p>
    <w:p w:rsidR="00B40E97" w:rsidRDefault="00B40E97" w:rsidP="00437C75">
      <w:pPr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_Ref390253538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0x97 – Трансляция ЦС (запись)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rPr>
          <w:i/>
        </w:rPr>
      </w:pPr>
    </w:p>
    <w:p w:rsidR="00C147B6" w:rsidRDefault="00C147B6" w:rsidP="00C147B6">
      <w:pPr>
        <w:pStyle w:val="3"/>
      </w:pPr>
      <w:bookmarkStart w:id="75" w:name="_Ref390253300"/>
      <w:bookmarkStart w:id="76" w:name="_Toc404336398"/>
      <w:r w:rsidRPr="000112A8">
        <w:t>0</w:t>
      </w:r>
      <w:r>
        <w:rPr>
          <w:lang w:val="en-US"/>
        </w:rPr>
        <w:t>x</w:t>
      </w:r>
      <w:r>
        <w:t>1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(чтение)</w:t>
      </w:r>
      <w:bookmarkEnd w:id="75"/>
      <w:bookmarkEnd w:id="76"/>
    </w:p>
    <w:p w:rsidR="00C147B6" w:rsidRPr="003F77D3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443576" w:rsidRDefault="00C147B6" w:rsidP="00C147B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443576">
        <w:rPr>
          <w:b/>
        </w:rPr>
        <w:t>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443576">
        <w:rPr>
          <w:b/>
        </w:rPr>
        <w:t>8</w:t>
      </w:r>
    </w:p>
    <w:p w:rsidR="00C147B6" w:rsidRPr="000112A8" w:rsidRDefault="00C147B6" w:rsidP="00C147B6">
      <w:pPr>
        <w:ind w:firstLine="284"/>
        <w:contextualSpacing/>
      </w:pPr>
      <w:r>
        <w:t>Ответ</w:t>
      </w:r>
      <w:r w:rsidRPr="000112A8">
        <w:t>:</w:t>
      </w:r>
    </w:p>
    <w:p w:rsidR="00C147B6" w:rsidRPr="00443576" w:rsidRDefault="00C147B6" w:rsidP="00C147B6">
      <w:pPr>
        <w:contextualSpacing/>
        <w:rPr>
          <w:b/>
        </w:rPr>
      </w:pPr>
      <w:r w:rsidRPr="00443576">
        <w:rPr>
          <w:b/>
        </w:rPr>
        <w:t>0</w:t>
      </w:r>
      <w:r w:rsidRPr="003F77D3">
        <w:rPr>
          <w:b/>
          <w:lang w:val="en-US"/>
        </w:rPr>
        <w:t>x</w:t>
      </w:r>
      <w:r w:rsidRPr="00443576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>1</w:t>
      </w:r>
      <w:r w:rsidR="00443576" w:rsidRPr="00443576">
        <w:rPr>
          <w:b/>
        </w:rPr>
        <w:t>8</w:t>
      </w:r>
      <w:r w:rsidRPr="00443576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>1</w:t>
      </w:r>
      <w:r w:rsidRPr="00443576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443576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C147B6" w:rsidRPr="002646A5" w:rsidRDefault="00C147B6" w:rsidP="00C147B6">
      <w:pPr>
        <w:ind w:firstLine="284"/>
        <w:contextualSpacing/>
      </w:pPr>
      <w:r>
        <w:t>Данные:</w:t>
      </w:r>
    </w:p>
    <w:p w:rsidR="00C147B6" w:rsidRPr="0024109B" w:rsidRDefault="00C147B6" w:rsidP="00C147B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 Команда на запись:</w:t>
      </w:r>
    </w:p>
    <w:p w:rsidR="00C147B6" w:rsidRDefault="00C147B6" w:rsidP="00437C75">
      <w:pPr>
        <w:rPr>
          <w:i/>
        </w:rPr>
      </w:pPr>
      <w:r w:rsidRPr="00C147B6">
        <w:rPr>
          <w:i/>
          <w:lang w:val="en-US"/>
        </w:rPr>
        <w:fldChar w:fldCharType="begin"/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 xml:space="preserve"> _</w:instrText>
      </w:r>
      <w:r w:rsidRPr="00C147B6">
        <w:rPr>
          <w:i/>
          <w:lang w:val="en-US"/>
        </w:rPr>
        <w:instrText>Ref</w:instrText>
      </w:r>
      <w:r w:rsidRPr="00C147B6">
        <w:rPr>
          <w:i/>
        </w:rPr>
        <w:instrText>390253332 \</w:instrText>
      </w:r>
      <w:r w:rsidRPr="00C147B6">
        <w:rPr>
          <w:i/>
          <w:lang w:val="en-US"/>
        </w:rPr>
        <w:instrText>h</w:instrText>
      </w:r>
      <w:r w:rsidRPr="00C147B6">
        <w:rPr>
          <w:i/>
        </w:rPr>
        <w:instrText xml:space="preserve">  \* </w:instrText>
      </w:r>
      <w:r w:rsidRPr="00C147B6">
        <w:rPr>
          <w:i/>
          <w:lang w:val="en-US"/>
        </w:rPr>
        <w:instrText>MERGEFORMAT</w:instrText>
      </w:r>
      <w:r w:rsidRPr="00C147B6">
        <w:rPr>
          <w:i/>
        </w:rPr>
        <w:instrText xml:space="preserve"> </w:instrText>
      </w:r>
      <w:r w:rsidRPr="00C147B6">
        <w:rPr>
          <w:i/>
          <w:lang w:val="en-US"/>
        </w:rPr>
      </w:r>
      <w:r w:rsidRPr="00C147B6">
        <w:rPr>
          <w:i/>
          <w:lang w:val="en-US"/>
        </w:rPr>
        <w:fldChar w:fldCharType="separate"/>
      </w:r>
      <w:r w:rsidR="007525B1" w:rsidRPr="007525B1">
        <w:rPr>
          <w:i/>
        </w:rPr>
        <w:t>0x98 – Блокированные команды ЦС (запись)</w:t>
      </w:r>
      <w:r w:rsidRPr="00C147B6">
        <w:rPr>
          <w:i/>
          <w:lang w:val="en-US"/>
        </w:rPr>
        <w:fldChar w:fldCharType="end"/>
      </w:r>
    </w:p>
    <w:p w:rsidR="002E6B6A" w:rsidRDefault="002E6B6A" w:rsidP="00437C75">
      <w:pPr>
        <w:rPr>
          <w:i/>
        </w:rPr>
      </w:pPr>
    </w:p>
    <w:p w:rsidR="002E6B6A" w:rsidRDefault="002E6B6A" w:rsidP="002E6B6A">
      <w:pPr>
        <w:pStyle w:val="3"/>
      </w:pPr>
      <w:bookmarkStart w:id="77" w:name="_Ref390254050"/>
      <w:bookmarkStart w:id="78" w:name="_Toc404336399"/>
      <w:r w:rsidRPr="000112A8">
        <w:t>0</w:t>
      </w:r>
      <w:r>
        <w:rPr>
          <w:lang w:val="en-US"/>
        </w:rPr>
        <w:t>x</w:t>
      </w:r>
      <w:r>
        <w:t>1</w:t>
      </w:r>
      <w:r w:rsidR="00443576">
        <w:t>9</w:t>
      </w:r>
      <w:r>
        <w:t xml:space="preserve"> – Команда ВЧ в ЦС (чтение)</w:t>
      </w:r>
      <w:bookmarkEnd w:id="77"/>
      <w:bookmarkEnd w:id="78"/>
    </w:p>
    <w:p w:rsidR="002E6B6A" w:rsidRPr="003F77D3" w:rsidRDefault="002E6B6A" w:rsidP="002E6B6A"/>
    <w:p w:rsidR="002E6B6A" w:rsidRDefault="002E6B6A" w:rsidP="002E6B6A">
      <w:pPr>
        <w:ind w:firstLine="284"/>
        <w:contextualSpacing/>
      </w:pPr>
      <w:r>
        <w:t>Формат команды:</w:t>
      </w:r>
    </w:p>
    <w:p w:rsidR="002E6B6A" w:rsidRPr="00623C5B" w:rsidRDefault="002E6B6A" w:rsidP="002E6B6A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х1</w:t>
      </w:r>
      <w:r w:rsidR="00443576" w:rsidRPr="00623C5B">
        <w:rPr>
          <w:b/>
        </w:rPr>
        <w:t>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1</w:t>
      </w:r>
      <w:r w:rsidR="00443576" w:rsidRPr="00623C5B">
        <w:rPr>
          <w:b/>
        </w:rPr>
        <w:t>9</w:t>
      </w:r>
    </w:p>
    <w:p w:rsidR="002E6B6A" w:rsidRPr="000112A8" w:rsidRDefault="002E6B6A" w:rsidP="002E6B6A">
      <w:pPr>
        <w:ind w:firstLine="284"/>
        <w:contextualSpacing/>
      </w:pPr>
      <w:r>
        <w:t>Ответ</w:t>
      </w:r>
      <w:r w:rsidRPr="000112A8">
        <w:t>:</w:t>
      </w:r>
    </w:p>
    <w:p w:rsidR="002E6B6A" w:rsidRPr="0008078D" w:rsidRDefault="002E6B6A" w:rsidP="002E6B6A">
      <w:pPr>
        <w:contextualSpacing/>
        <w:rPr>
          <w:b/>
        </w:rPr>
      </w:pPr>
      <w:r w:rsidRPr="0008078D">
        <w:rPr>
          <w:b/>
        </w:rPr>
        <w:t>0</w:t>
      </w:r>
      <w:r w:rsidRPr="003F77D3">
        <w:rPr>
          <w:b/>
          <w:lang w:val="en-US"/>
        </w:rPr>
        <w:t>x</w:t>
      </w:r>
      <w:r w:rsidRPr="0008078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="00926BBB" w:rsidRPr="0008078D">
        <w:rPr>
          <w:b/>
        </w:rPr>
        <w:t>1</w:t>
      </w:r>
      <w:r w:rsidR="00443576" w:rsidRPr="0008078D">
        <w:rPr>
          <w:b/>
        </w:rPr>
        <w:t>9</w:t>
      </w:r>
      <w:r w:rsidRPr="0008078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08078D">
        <w:rPr>
          <w:b/>
        </w:rPr>
        <w:t>0</w:t>
      </w:r>
      <w:r w:rsidR="001A7745">
        <w:rPr>
          <w:b/>
          <w:lang w:val="en-US"/>
        </w:rPr>
        <w:t>N</w:t>
      </w:r>
      <w:r w:rsidRPr="0008078D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08078D">
        <w:rPr>
          <w:b/>
          <w:u w:val="single"/>
        </w:rPr>
        <w:t>1</w:t>
      </w:r>
      <w:r w:rsidRPr="0008078D">
        <w:rPr>
          <w:b/>
        </w:rPr>
        <w:t xml:space="preserve"> .. </w:t>
      </w:r>
      <w:proofErr w:type="spellStart"/>
      <w:r w:rsidRPr="00014D69">
        <w:rPr>
          <w:b/>
          <w:lang w:val="en-US"/>
        </w:rPr>
        <w:t>b</w:t>
      </w:r>
      <w:r>
        <w:rPr>
          <w:b/>
          <w:lang w:val="en-US"/>
        </w:rPr>
        <w:t>N</w:t>
      </w:r>
      <w:proofErr w:type="spellEnd"/>
      <w:r w:rsidRPr="0008078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2E6B6A" w:rsidRDefault="002E6B6A" w:rsidP="002E6B6A">
      <w:pPr>
        <w:ind w:firstLine="284"/>
        <w:contextualSpacing/>
      </w:pPr>
      <w:r>
        <w:t>Данные:</w:t>
      </w:r>
    </w:p>
    <w:p w:rsidR="002E6B6A" w:rsidRDefault="002E6B6A" w:rsidP="002E6B6A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t xml:space="preserve"> </w:t>
      </w:r>
      <w:r w:rsidRPr="00014D69">
        <w:t>..</w:t>
      </w:r>
      <w:proofErr w:type="gramEnd"/>
      <w:r w:rsidRPr="00014D69">
        <w:t xml:space="preserve"> </w:t>
      </w:r>
      <w:proofErr w:type="spellStart"/>
      <w:proofErr w:type="gramStart"/>
      <w:r w:rsidRPr="00014D69">
        <w:rPr>
          <w:b/>
          <w:u w:val="single"/>
          <w:lang w:val="en-US"/>
        </w:rPr>
        <w:t>bN</w:t>
      </w:r>
      <w:proofErr w:type="spellEnd"/>
      <w:r>
        <w:t xml:space="preserve"> ,</w:t>
      </w:r>
      <w:proofErr w:type="gramEnd"/>
      <w:r>
        <w:t xml:space="preserve"> где </w:t>
      </w:r>
      <w:r>
        <w:rPr>
          <w:lang w:val="en-US"/>
        </w:rPr>
        <w:t>N</w:t>
      </w:r>
      <w:r w:rsidRPr="00014D69">
        <w:t xml:space="preserve"> – </w:t>
      </w:r>
      <w:r>
        <w:t xml:space="preserve">кол-во команд, </w:t>
      </w:r>
      <w:r w:rsidRPr="003F77D3">
        <w:t>може</w:t>
      </w:r>
      <w:r>
        <w:t xml:space="preserve">т принимать следующие значения:  </w:t>
      </w:r>
      <w:r w:rsidR="003A4C32">
        <w:t>1..32 включительно.</w:t>
      </w:r>
    </w:p>
    <w:p w:rsidR="002E6B6A" w:rsidRDefault="002E6B6A" w:rsidP="002E6B6A">
      <w:pPr>
        <w:ind w:firstLine="284"/>
        <w:contextualSpacing/>
      </w:pPr>
      <w:r>
        <w:t>Команда на запись:</w:t>
      </w:r>
    </w:p>
    <w:p w:rsidR="002E6B6A" w:rsidRDefault="00926BBB" w:rsidP="00437C75">
      <w:pPr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_Ref390254067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0x99 – Команда ВЧ в ЦС (запись)</w:t>
      </w:r>
      <w:r w:rsidRPr="00926BBB">
        <w:rPr>
          <w:i/>
        </w:rPr>
        <w:fldChar w:fldCharType="end"/>
      </w:r>
    </w:p>
    <w:p w:rsidR="00FF58B4" w:rsidRDefault="00FF58B4" w:rsidP="00FF58B4">
      <w:pPr>
        <w:pStyle w:val="3"/>
        <w:numPr>
          <w:ilvl w:val="2"/>
          <w:numId w:val="9"/>
        </w:numPr>
      </w:pPr>
      <w:bookmarkStart w:id="79" w:name="_Ref404079896"/>
      <w:bookmarkStart w:id="80" w:name="_Toc404336400"/>
      <w:ins w:id="81" w:author="Comparison" w:date="2014-11-19T13:41:00Z">
        <w:r>
          <w:t>0</w:t>
        </w:r>
        <w:r>
          <w:rPr>
            <w:lang w:val="en-US"/>
          </w:rPr>
          <w:t>x</w:t>
        </w:r>
        <w:r>
          <w:t>1</w:t>
        </w:r>
      </w:ins>
      <w:r w:rsidR="008426F2">
        <w:rPr>
          <w:lang w:val="en-US"/>
        </w:rPr>
        <w:t>C</w:t>
      </w:r>
      <w:ins w:id="82" w:author="Comparison" w:date="2014-11-19T13:41:00Z">
        <w:r>
          <w:t xml:space="preserve"> – Количество команд</w:t>
        </w:r>
      </w:ins>
      <w:del w:id="83" w:author="Comparison" w:date="2014-11-19T13:41:00Z">
        <w:r>
          <w:delText>0</w:delText>
        </w:r>
        <w:r>
          <w:rPr>
            <w:lang w:val="en-US"/>
          </w:rPr>
          <w:delText>x</w:delText>
        </w:r>
        <w:r>
          <w:delText>51 – Запуск</w:delText>
        </w:r>
      </w:del>
      <w:r>
        <w:t xml:space="preserve"> приемника (</w:t>
      </w:r>
      <w:ins w:id="84" w:author="Comparison" w:date="2014-11-19T13:41:00Z">
        <w:r>
          <w:t>чтение</w:t>
        </w:r>
      </w:ins>
      <w:del w:id="85" w:author="Comparison" w:date="2014-11-19T13:41:00Z">
        <w:r>
          <w:delText>запись</w:delText>
        </w:r>
      </w:del>
      <w:r>
        <w:t>)</w:t>
      </w:r>
      <w:bookmarkEnd w:id="79"/>
      <w:bookmarkEnd w:id="80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</w:t>
      </w:r>
      <w:ins w:id="86" w:author="Comparison" w:date="2014-11-19T13:41:00Z">
        <w:r>
          <w:rPr>
            <w:b/>
          </w:rPr>
          <w:t>0х1</w:t>
        </w:r>
        <w:r>
          <w:rPr>
            <w:b/>
            <w:lang w:val="en-US"/>
          </w:rPr>
          <w:t>B</w:t>
        </w:r>
      </w:ins>
      <w:del w:id="87" w:author="Comparison" w:date="2014-11-19T13:41:00Z">
        <w:r>
          <w:rPr>
            <w:b/>
          </w:rPr>
          <w:delText>0х51</w:delText>
        </w:r>
      </w:del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 xml:space="preserve">00 </w:t>
      </w:r>
      <w:ins w:id="88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</w:ins>
      <w:del w:id="89" w:author="Comparison" w:date="2014-11-19T13:41:00Z">
        <w:r>
          <w:rPr>
            <w:b/>
          </w:rPr>
          <w:delText>0</w:delText>
        </w:r>
        <w:r>
          <w:rPr>
            <w:b/>
            <w:lang w:val="en-US"/>
          </w:rPr>
          <w:delText>x</w:delText>
        </w:r>
        <w:r>
          <w:rPr>
            <w:b/>
          </w:rPr>
          <w:delText>51</w:delText>
        </w:r>
      </w:del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pPr>
        <w:rPr>
          <w:ins w:id="90" w:author="Comparison" w:date="2014-11-19T13:41:00Z"/>
          <w:b/>
        </w:rPr>
      </w:pPr>
      <w:ins w:id="91" w:author="Comparison" w:date="2014-11-19T13:41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1</w:t>
        </w:r>
        <w:r>
          <w:rPr>
            <w:b/>
            <w:lang w:val="en-US"/>
          </w:rPr>
          <w:t>B</w:t>
        </w:r>
        <w:r w:rsidRPr="00FF58B4">
          <w:rPr>
            <w:b/>
          </w:rPr>
          <w:t xml:space="preserve"> </w:t>
        </w:r>
        <w:proofErr w:type="spellStart"/>
        <w:r>
          <w:rPr>
            <w:b/>
            <w:u w:val="single"/>
            <w:lang w:val="en-US"/>
          </w:rPr>
          <w:t>b</w:t>
        </w:r>
        <w:proofErr w:type="spellEnd"/>
        <w:r>
          <w:rPr>
            <w:b/>
            <w:u w:val="single"/>
          </w:rPr>
          <w:t>1</w:t>
        </w:r>
        <w:r w:rsidRPr="00FF58B4">
          <w:rPr>
            <w:b/>
            <w:u w:val="single"/>
          </w:rPr>
          <w:t xml:space="preserve"> </w:t>
        </w:r>
        <w:r>
          <w:rPr>
            <w:b/>
            <w:lang w:val="en-US"/>
          </w:rPr>
          <w:t>CRC</w:t>
        </w:r>
      </w:ins>
    </w:p>
    <w:p w:rsidR="00FF58B4" w:rsidRDefault="00FF58B4" w:rsidP="00FF58B4">
      <w:pPr>
        <w:rPr>
          <w:del w:id="92" w:author="Comparison" w:date="2014-11-19T13:41:00Z"/>
        </w:rPr>
      </w:pPr>
      <w:del w:id="93" w:author="Comparison" w:date="2014-11-19T13:41:00Z">
        <w:r>
          <w:delText>копия</w:delText>
        </w:r>
      </w:del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ns w:id="94" w:author="Comparison" w:date="2014-11-19T13:41:00Z"/>
          <w:b/>
          <w:u w:val="single"/>
        </w:rPr>
      </w:pPr>
      <w:proofErr w:type="gramStart"/>
      <w:ins w:id="95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кол-во команд приемника уменьшенное в 4 раза.</w:t>
        </w:r>
        <w:proofErr w:type="gramEnd"/>
        <w:r>
          <w:t xml:space="preserve"> Т.е. кол-во команд = 4*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</w:ins>
    </w:p>
    <w:p w:rsidR="00FF58B4" w:rsidRDefault="00FF58B4" w:rsidP="00FF58B4">
      <w:pPr>
        <w:rPr>
          <w:del w:id="96" w:author="Comparison" w:date="2014-11-19T13:41:00Z"/>
        </w:rPr>
      </w:pPr>
      <w:del w:id="97" w:author="Comparison" w:date="2014-11-19T13:41:00Z">
        <w:r>
          <w:delText>нет</w:delText>
        </w:r>
      </w:del>
    </w:p>
    <w:p w:rsidR="00FF58B4" w:rsidRDefault="00FF58B4" w:rsidP="00FF58B4">
      <w:pPr>
        <w:ind w:firstLine="284"/>
      </w:pPr>
      <w:r>
        <w:t xml:space="preserve">Команда на </w:t>
      </w:r>
      <w:ins w:id="98" w:author="Comparison" w:date="2014-11-19T13:41:00Z">
        <w:r>
          <w:t>запись</w:t>
        </w:r>
      </w:ins>
      <w:del w:id="99" w:author="Comparison" w:date="2014-11-19T13:41:00Z">
        <w:r>
          <w:delText>чтение</w:delText>
        </w:r>
      </w:del>
      <w:r>
        <w:t>:</w:t>
      </w:r>
    </w:p>
    <w:p w:rsidR="00FF58B4" w:rsidRPr="00926BBB" w:rsidRDefault="00FF58B4" w:rsidP="00FF58B4">
      <w:pPr>
        <w:rPr>
          <w:i/>
        </w:rPr>
      </w:pPr>
      <w:ins w:id="100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_Ref404079961 \h  \* MERGEFORMAT </w:instrText>
        </w:r>
      </w:ins>
      <w:r>
        <w:rPr>
          <w:i/>
        </w:rPr>
      </w:r>
      <w:ins w:id="101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9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приемника (запись)</w:t>
        </w:r>
        <w:r>
          <w:rPr>
            <w:i/>
          </w:rPr>
          <w:fldChar w:fldCharType="end"/>
        </w:r>
      </w:ins>
    </w:p>
    <w:p w:rsidR="00C0020B" w:rsidRDefault="00C0020B" w:rsidP="00437C75">
      <w:pPr>
        <w:pStyle w:val="3"/>
      </w:pPr>
      <w:bookmarkStart w:id="102" w:name="_Ref380594013"/>
      <w:bookmarkStart w:id="103" w:name="_Toc404336401"/>
      <w:r w:rsidRPr="000112A8">
        <w:t>0</w:t>
      </w:r>
      <w:r>
        <w:rPr>
          <w:lang w:val="en-US"/>
        </w:rPr>
        <w:t>x</w:t>
      </w:r>
      <w:r>
        <w:t>51 – Запуск приемника (запись)</w:t>
      </w:r>
      <w:bookmarkEnd w:id="102"/>
      <w:bookmarkEnd w:id="103"/>
    </w:p>
    <w:p w:rsidR="00C0020B" w:rsidRPr="003F77D3" w:rsidRDefault="00C0020B" w:rsidP="00437C75"/>
    <w:p w:rsidR="00C0020B" w:rsidRDefault="00C0020B" w:rsidP="00437C75">
      <w:pPr>
        <w:ind w:firstLine="284"/>
        <w:contextualSpacing/>
      </w:pPr>
      <w:r>
        <w:t>Формат команды:</w:t>
      </w:r>
    </w:p>
    <w:p w:rsidR="00C0020B" w:rsidRPr="00C0020B" w:rsidRDefault="00C0020B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х51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51</w:t>
      </w:r>
    </w:p>
    <w:p w:rsidR="00C0020B" w:rsidRPr="000112A8" w:rsidRDefault="00C0020B" w:rsidP="00437C75">
      <w:pPr>
        <w:ind w:firstLine="284"/>
        <w:contextualSpacing/>
      </w:pPr>
      <w:r>
        <w:t>Ответ</w:t>
      </w:r>
      <w:r w:rsidRPr="000112A8">
        <w:t>:</w:t>
      </w:r>
    </w:p>
    <w:p w:rsidR="00C0020B" w:rsidRPr="0010577F" w:rsidRDefault="0010577F" w:rsidP="00437C75">
      <w:pPr>
        <w:contextualSpacing/>
      </w:pPr>
      <w:r w:rsidRPr="0010577F">
        <w:t>копия</w:t>
      </w:r>
    </w:p>
    <w:p w:rsidR="00C0020B" w:rsidRDefault="00C0020B" w:rsidP="00437C75">
      <w:pPr>
        <w:ind w:firstLine="284"/>
        <w:contextualSpacing/>
      </w:pPr>
      <w:r>
        <w:t>Данные:</w:t>
      </w:r>
    </w:p>
    <w:p w:rsidR="00C0020B" w:rsidRPr="000358E9" w:rsidRDefault="00B2293C" w:rsidP="00437C75">
      <w:pPr>
        <w:contextualSpacing/>
      </w:pPr>
      <w:r>
        <w:t>нет</w:t>
      </w:r>
    </w:p>
    <w:p w:rsidR="00C0020B" w:rsidRDefault="00C0020B" w:rsidP="00437C75">
      <w:pPr>
        <w:ind w:firstLine="284"/>
        <w:contextualSpacing/>
      </w:pPr>
      <w:r>
        <w:t>Команда на чтение:</w:t>
      </w:r>
    </w:p>
    <w:p w:rsidR="00C0020B" w:rsidRDefault="00B2293C" w:rsidP="00437C75">
      <w:pPr>
        <w:contextualSpacing/>
      </w:pPr>
      <w:r>
        <w:t>н</w:t>
      </w:r>
      <w:r w:rsidRPr="00B2293C">
        <w:t>ет</w:t>
      </w:r>
    </w:p>
    <w:p w:rsidR="00B2293C" w:rsidRDefault="00B2293C" w:rsidP="00437C75">
      <w:pPr>
        <w:ind w:firstLine="284"/>
        <w:contextualSpacing/>
      </w:pPr>
    </w:p>
    <w:p w:rsidR="00056F70" w:rsidRDefault="00056F70" w:rsidP="00437C75">
      <w:pPr>
        <w:pStyle w:val="3"/>
      </w:pPr>
      <w:bookmarkStart w:id="104" w:name="_Ref382381156"/>
      <w:bookmarkStart w:id="105" w:name="_Toc404336402"/>
      <w:r>
        <w:t>0</w:t>
      </w:r>
      <w:r>
        <w:rPr>
          <w:lang w:val="en-US"/>
        </w:rPr>
        <w:t>x</w:t>
      </w:r>
      <w:r>
        <w:t xml:space="preserve">91 – </w:t>
      </w:r>
      <w:r w:rsidR="00BA10DD">
        <w:t xml:space="preserve">Задержка на фиксацию приема команды </w:t>
      </w:r>
      <w:r>
        <w:t>(запись)</w:t>
      </w:r>
      <w:bookmarkEnd w:id="104"/>
      <w:bookmarkEnd w:id="105"/>
    </w:p>
    <w:p w:rsidR="00056F70" w:rsidRDefault="00056F70" w:rsidP="00437C75"/>
    <w:p w:rsidR="00056F70" w:rsidRDefault="00056F70" w:rsidP="00437C75">
      <w:pPr>
        <w:ind w:firstLine="284"/>
        <w:contextualSpacing/>
      </w:pPr>
      <w:r>
        <w:t>Формат команды:</w:t>
      </w:r>
    </w:p>
    <w:p w:rsidR="00056F70" w:rsidRPr="002646A5" w:rsidRDefault="00056F70" w:rsidP="00437C75">
      <w:pPr>
        <w:contextualSpacing/>
        <w:rPr>
          <w:b/>
        </w:rPr>
      </w:pPr>
      <w:r w:rsidRPr="002646A5">
        <w:rPr>
          <w:b/>
        </w:rPr>
        <w:t>0</w:t>
      </w:r>
      <w:r w:rsidRPr="003F77D3">
        <w:rPr>
          <w:b/>
          <w:lang w:val="en-US"/>
        </w:rPr>
        <w:t>x</w:t>
      </w:r>
      <w:r w:rsidRPr="002646A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2646A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2646A5">
        <w:rPr>
          <w:b/>
        </w:rPr>
        <w:t>91 0</w:t>
      </w:r>
      <w:r w:rsidRPr="003F77D3">
        <w:rPr>
          <w:b/>
          <w:lang w:val="en-US"/>
        </w:rPr>
        <w:t>x</w:t>
      </w:r>
      <w:r w:rsidRPr="002646A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2646A5">
        <w:rPr>
          <w:b/>
          <w:u w:val="single"/>
        </w:rPr>
        <w:t>1</w:t>
      </w:r>
      <w:r w:rsidRPr="002646A5">
        <w:rPr>
          <w:b/>
        </w:rPr>
        <w:t xml:space="preserve"> </w:t>
      </w:r>
      <w:r>
        <w:rPr>
          <w:b/>
          <w:lang w:val="en-US"/>
        </w:rPr>
        <w:t>CRC</w:t>
      </w:r>
    </w:p>
    <w:p w:rsidR="00056F70" w:rsidRPr="003632B3" w:rsidRDefault="00056F70" w:rsidP="00437C75">
      <w:pPr>
        <w:ind w:firstLine="284"/>
        <w:contextualSpacing/>
      </w:pPr>
      <w:r>
        <w:t>Ответ</w:t>
      </w:r>
      <w:r w:rsidRPr="003632B3">
        <w:t>:</w:t>
      </w:r>
    </w:p>
    <w:p w:rsidR="00056F70" w:rsidRDefault="00056F70" w:rsidP="00437C75">
      <w:pPr>
        <w:contextualSpacing/>
      </w:pPr>
      <w:r>
        <w:t>копия</w:t>
      </w:r>
    </w:p>
    <w:p w:rsidR="00056F70" w:rsidRDefault="00056F70" w:rsidP="00437C75">
      <w:pPr>
        <w:ind w:firstLine="284"/>
        <w:contextualSpacing/>
      </w:pPr>
      <w:r>
        <w:t>Данные:</w:t>
      </w:r>
    </w:p>
    <w:p w:rsidR="00056F70" w:rsidRDefault="00056F70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56F70" w:rsidRDefault="00056F70" w:rsidP="00437C75">
      <w:pPr>
        <w:ind w:firstLine="284"/>
        <w:contextualSpacing/>
      </w:pPr>
      <w:r>
        <w:t xml:space="preserve">Команда на чтение: </w:t>
      </w:r>
    </w:p>
    <w:p w:rsidR="00056F70" w:rsidRDefault="00056F70" w:rsidP="00437C75">
      <w:pPr>
        <w:contextualSpacing/>
        <w:rPr>
          <w:i/>
        </w:rPr>
      </w:pPr>
      <w:r w:rsidRPr="00056F70">
        <w:rPr>
          <w:i/>
        </w:rPr>
        <w:fldChar w:fldCharType="begin"/>
      </w:r>
      <w:r w:rsidRPr="00056F70">
        <w:rPr>
          <w:i/>
        </w:rPr>
        <w:instrText xml:space="preserve"> REF _Ref382381132 \h </w:instrText>
      </w:r>
      <w:r>
        <w:rPr>
          <w:i/>
        </w:rPr>
        <w:instrText xml:space="preserve"> \* MERGEFORMAT </w:instrText>
      </w:r>
      <w:r w:rsidRPr="00056F70">
        <w:rPr>
          <w:i/>
        </w:rPr>
      </w:r>
      <w:r w:rsidRPr="00056F70">
        <w:rPr>
          <w:i/>
        </w:rPr>
        <w:fldChar w:fldCharType="separate"/>
      </w:r>
      <w:r w:rsidR="007525B1" w:rsidRPr="007525B1">
        <w:rPr>
          <w:i/>
        </w:rPr>
        <w:t>0x11 – Задержка на фиксацию приема команды (чтение)</w:t>
      </w:r>
      <w:r w:rsidRPr="00056F70">
        <w:rPr>
          <w:i/>
        </w:rPr>
        <w:fldChar w:fldCharType="end"/>
      </w:r>
      <w:r w:rsidRPr="0011288C">
        <w:rPr>
          <w:i/>
        </w:rPr>
        <w:fldChar w:fldCharType="begin"/>
      </w:r>
      <w:r w:rsidRPr="0011288C">
        <w:rPr>
          <w:i/>
        </w:rPr>
        <w:instrText xml:space="preserve"> REF _Ref381091475 \h  \* MERGEFORMAT </w:instrText>
      </w:r>
      <w:r w:rsidRPr="0011288C">
        <w:rPr>
          <w:i/>
        </w:rPr>
      </w:r>
      <w:r w:rsidRPr="0011288C">
        <w:rPr>
          <w:i/>
        </w:rPr>
        <w:fldChar w:fldCharType="separate"/>
      </w:r>
      <w:r w:rsidR="007525B1">
        <w:t>0</w:t>
      </w:r>
      <w:r w:rsidR="007525B1" w:rsidRPr="007525B1">
        <w:t>x</w:t>
      </w:r>
      <w:r w:rsidR="007525B1">
        <w:t>01 – Тип защиты (чтение)</w:t>
      </w:r>
      <w:r w:rsidRPr="0011288C">
        <w:rPr>
          <w:i/>
        </w:rPr>
        <w:fldChar w:fldCharType="end"/>
      </w:r>
    </w:p>
    <w:p w:rsidR="00056F70" w:rsidRDefault="00056F70" w:rsidP="00437C75">
      <w:pPr>
        <w:ind w:firstLine="284"/>
        <w:contextualSpacing/>
      </w:pPr>
    </w:p>
    <w:p w:rsidR="00734957" w:rsidRDefault="00734957" w:rsidP="00734957">
      <w:pPr>
        <w:pStyle w:val="3"/>
      </w:pPr>
      <w:bookmarkStart w:id="106" w:name="_Ref474753554"/>
      <w:r>
        <w:t>0</w:t>
      </w:r>
      <w:r>
        <w:rPr>
          <w:lang w:val="en-US"/>
        </w:rPr>
        <w:t>x</w:t>
      </w:r>
      <w:r>
        <w:t>9</w:t>
      </w:r>
      <w:r>
        <w:t>2</w:t>
      </w:r>
      <w:r>
        <w:t xml:space="preserve"> – </w:t>
      </w:r>
      <w:r>
        <w:t>Прием тестовой команды</w:t>
      </w:r>
      <w:r>
        <w:t xml:space="preserve"> (запись)</w:t>
      </w:r>
      <w:bookmarkEnd w:id="106"/>
    </w:p>
    <w:p w:rsidR="00734957" w:rsidRDefault="00734957" w:rsidP="00734957"/>
    <w:p w:rsidR="00734957" w:rsidRDefault="00734957" w:rsidP="00734957">
      <w:pPr>
        <w:ind w:firstLine="284"/>
        <w:contextualSpacing/>
      </w:pPr>
      <w:r>
        <w:t>Формат команды:</w:t>
      </w:r>
    </w:p>
    <w:p w:rsidR="00734957" w:rsidRPr="008426F2" w:rsidRDefault="00734957" w:rsidP="0073495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>
        <w:rPr>
          <w:b/>
        </w:rPr>
        <w:t>2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734957" w:rsidRPr="003632B3" w:rsidRDefault="00734957" w:rsidP="00734957">
      <w:pPr>
        <w:ind w:firstLine="284"/>
        <w:contextualSpacing/>
      </w:pPr>
      <w:r>
        <w:t>Ответ</w:t>
      </w:r>
      <w:r w:rsidRPr="003632B3">
        <w:t>:</w:t>
      </w:r>
    </w:p>
    <w:p w:rsidR="00734957" w:rsidRDefault="00734957" w:rsidP="00734957">
      <w:pPr>
        <w:contextualSpacing/>
      </w:pPr>
      <w:r>
        <w:t>копия</w:t>
      </w:r>
    </w:p>
    <w:p w:rsidR="00734957" w:rsidRDefault="00734957" w:rsidP="00734957">
      <w:pPr>
        <w:ind w:firstLine="284"/>
        <w:contextualSpacing/>
      </w:pPr>
      <w:r>
        <w:t>Данные:</w:t>
      </w:r>
    </w:p>
    <w:p w:rsidR="00734957" w:rsidRDefault="00734957" w:rsidP="0073495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34957" w:rsidRDefault="00734957" w:rsidP="00734957">
      <w:pPr>
        <w:ind w:firstLine="284"/>
        <w:contextualSpacing/>
      </w:pPr>
      <w:r>
        <w:lastRenderedPageBreak/>
        <w:t xml:space="preserve">Команда на чтение: </w:t>
      </w:r>
    </w:p>
    <w:p w:rsidR="00734957" w:rsidRPr="00734957" w:rsidRDefault="00734957" w:rsidP="00734957">
      <w:pPr>
        <w:contextualSpacing/>
        <w:rPr>
          <w:i/>
        </w:rPr>
      </w:pPr>
      <w:r w:rsidRPr="00734957">
        <w:rPr>
          <w:i/>
        </w:rPr>
        <w:fldChar w:fldCharType="begin"/>
      </w:r>
      <w:r w:rsidRPr="00734957">
        <w:rPr>
          <w:i/>
        </w:rPr>
        <w:instrText xml:space="preserve"> REF _Ref390253511 \h  \* MERGEFORMAT </w:instrText>
      </w:r>
      <w:r w:rsidRPr="00734957">
        <w:rPr>
          <w:i/>
        </w:rPr>
      </w:r>
      <w:r w:rsidRPr="00734957">
        <w:rPr>
          <w:i/>
        </w:rPr>
        <w:fldChar w:fldCharType="separate"/>
      </w:r>
      <w:r w:rsidRPr="00734957">
        <w:rPr>
          <w:i/>
        </w:rPr>
        <w:fldChar w:fldCharType="begin"/>
      </w:r>
      <w:r w:rsidRPr="00734957">
        <w:rPr>
          <w:i/>
        </w:rPr>
        <w:instrText xml:space="preserve"> REF _Ref474753537 \h </w:instrText>
      </w:r>
      <w:r w:rsidRPr="00734957">
        <w:rPr>
          <w:i/>
        </w:rPr>
      </w:r>
      <w:r w:rsidRPr="00734957">
        <w:rPr>
          <w:i/>
        </w:rPr>
        <w:instrText xml:space="preserve"> \* MERGEFORMAT </w:instrText>
      </w:r>
      <w:r w:rsidRPr="00734957">
        <w:rPr>
          <w:i/>
        </w:rPr>
        <w:fldChar w:fldCharType="separate"/>
      </w:r>
      <w:r w:rsidRPr="00734957">
        <w:rPr>
          <w:i/>
        </w:rPr>
        <w:t>0</w:t>
      </w:r>
      <w:r w:rsidRPr="00734957">
        <w:rPr>
          <w:i/>
          <w:lang w:val="en-US"/>
        </w:rPr>
        <w:t>x</w:t>
      </w:r>
      <w:r w:rsidRPr="00734957">
        <w:rPr>
          <w:i/>
        </w:rPr>
        <w:t>1</w:t>
      </w:r>
      <w:r w:rsidRPr="00734957">
        <w:rPr>
          <w:i/>
        </w:rPr>
        <w:t>2</w:t>
      </w:r>
      <w:r w:rsidRPr="00734957">
        <w:rPr>
          <w:i/>
        </w:rPr>
        <w:t xml:space="preserve"> – </w:t>
      </w:r>
      <w:r w:rsidRPr="00734957">
        <w:rPr>
          <w:i/>
        </w:rPr>
        <w:t>Прием тестовой команды</w:t>
      </w:r>
      <w:r w:rsidRPr="00734957">
        <w:rPr>
          <w:i/>
        </w:rPr>
        <w:t xml:space="preserve"> (ч</w:t>
      </w:r>
      <w:r w:rsidRPr="00734957">
        <w:rPr>
          <w:i/>
        </w:rPr>
        <w:t>т</w:t>
      </w:r>
      <w:r w:rsidRPr="00734957">
        <w:rPr>
          <w:i/>
        </w:rPr>
        <w:t>ение)</w:t>
      </w:r>
      <w:r w:rsidRPr="00734957">
        <w:rPr>
          <w:i/>
        </w:rPr>
        <w:fldChar w:fldCharType="end"/>
      </w:r>
      <w:r w:rsidRPr="00734957">
        <w:rPr>
          <w:i/>
        </w:rPr>
        <w:fldChar w:fldCharType="end"/>
      </w:r>
    </w:p>
    <w:p w:rsidR="00734957" w:rsidRDefault="00734957" w:rsidP="00437C75">
      <w:pPr>
        <w:ind w:firstLine="284"/>
        <w:contextualSpacing/>
      </w:pPr>
    </w:p>
    <w:p w:rsidR="00BA10DD" w:rsidRDefault="00BA10DD" w:rsidP="00437C75">
      <w:pPr>
        <w:pStyle w:val="3"/>
      </w:pPr>
      <w:bookmarkStart w:id="107" w:name="_Ref382381658"/>
      <w:bookmarkStart w:id="108" w:name="_Toc404336403"/>
      <w:r>
        <w:t>0</w:t>
      </w:r>
      <w:r>
        <w:rPr>
          <w:lang w:val="en-US"/>
        </w:rPr>
        <w:t>x</w:t>
      </w:r>
      <w:r>
        <w:t>93 – Задержка на выключение (запись)</w:t>
      </w:r>
      <w:bookmarkEnd w:id="107"/>
      <w:bookmarkEnd w:id="108"/>
    </w:p>
    <w:p w:rsidR="00BA10DD" w:rsidRDefault="00BA10DD" w:rsidP="00437C75"/>
    <w:p w:rsidR="00BA10DD" w:rsidRDefault="00BA10DD" w:rsidP="00437C75">
      <w:pPr>
        <w:ind w:firstLine="284"/>
        <w:contextualSpacing/>
      </w:pPr>
      <w:r>
        <w:t>Формат команды:</w:t>
      </w:r>
    </w:p>
    <w:p w:rsidR="00BA10DD" w:rsidRPr="00932ECA" w:rsidRDefault="00BA10DD" w:rsidP="00437C75">
      <w:pPr>
        <w:contextualSpacing/>
        <w:rPr>
          <w:b/>
        </w:rPr>
      </w:pPr>
      <w:r w:rsidRPr="00932ECA">
        <w:rPr>
          <w:b/>
        </w:rPr>
        <w:t>0</w:t>
      </w:r>
      <w:r w:rsidRPr="003F77D3">
        <w:rPr>
          <w:b/>
          <w:lang w:val="en-US"/>
        </w:rPr>
        <w:t>x</w:t>
      </w:r>
      <w:r w:rsidRPr="00932ECA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32ECA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32ECA">
        <w:rPr>
          <w:b/>
        </w:rPr>
        <w:t>93 0</w:t>
      </w:r>
      <w:r w:rsidRPr="003F77D3">
        <w:rPr>
          <w:b/>
          <w:lang w:val="en-US"/>
        </w:rPr>
        <w:t>x</w:t>
      </w:r>
      <w:r w:rsidRPr="00932ECA">
        <w:rPr>
          <w:b/>
        </w:rPr>
        <w:t>0</w:t>
      </w:r>
      <w:r w:rsidR="00014D69" w:rsidRPr="00932ECA">
        <w:rPr>
          <w:b/>
        </w:rPr>
        <w:t>2</w:t>
      </w:r>
      <w:r w:rsidRPr="00932ECA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932ECA">
        <w:rPr>
          <w:b/>
          <w:u w:val="single"/>
        </w:rPr>
        <w:t>1</w:t>
      </w:r>
      <w:r w:rsidRPr="00932ECA">
        <w:rPr>
          <w:b/>
        </w:rPr>
        <w:t xml:space="preserve"> </w:t>
      </w:r>
      <w:r w:rsidR="00014D69" w:rsidRPr="0011288C">
        <w:rPr>
          <w:b/>
          <w:u w:val="single"/>
          <w:lang w:val="en-US"/>
        </w:rPr>
        <w:t>b</w:t>
      </w:r>
      <w:r w:rsidR="00014D69" w:rsidRPr="00932ECA">
        <w:rPr>
          <w:b/>
          <w:u w:val="single"/>
        </w:rPr>
        <w:t>2</w:t>
      </w:r>
      <w:r w:rsidR="00014D69" w:rsidRPr="00932ECA">
        <w:rPr>
          <w:b/>
        </w:rPr>
        <w:t xml:space="preserve"> </w:t>
      </w:r>
      <w:r>
        <w:rPr>
          <w:b/>
          <w:lang w:val="en-US"/>
        </w:rPr>
        <w:t>CRC</w:t>
      </w:r>
    </w:p>
    <w:p w:rsidR="00BA10DD" w:rsidRPr="003632B3" w:rsidRDefault="00BA10DD" w:rsidP="00437C75">
      <w:pPr>
        <w:ind w:firstLine="284"/>
        <w:contextualSpacing/>
      </w:pPr>
      <w:r>
        <w:t>Ответ</w:t>
      </w:r>
      <w:r w:rsidRPr="003632B3">
        <w:t>:</w:t>
      </w:r>
    </w:p>
    <w:p w:rsidR="00BA10DD" w:rsidRDefault="00BA10DD" w:rsidP="00437C75">
      <w:pPr>
        <w:contextualSpacing/>
      </w:pPr>
      <w:r>
        <w:t>копия</w:t>
      </w:r>
    </w:p>
    <w:p w:rsidR="00BA10DD" w:rsidRDefault="00BA10DD" w:rsidP="00437C75">
      <w:pPr>
        <w:ind w:firstLine="284"/>
        <w:contextualSpacing/>
      </w:pPr>
      <w:r>
        <w:t>Данные:</w:t>
      </w:r>
    </w:p>
    <w:p w:rsidR="00014D69" w:rsidRPr="00014D69" w:rsidRDefault="00014D69" w:rsidP="00014D69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</w:t>
      </w:r>
      <w:r w:rsidR="008E25B3">
        <w:t xml:space="preserve">может быть </w:t>
      </w:r>
      <w:r w:rsidR="008713D8">
        <w:t xml:space="preserve">например </w:t>
      </w:r>
      <w:r>
        <w:t>4, 8, 16 и т.д.)</w:t>
      </w:r>
      <w:proofErr w:type="gramEnd"/>
    </w:p>
    <w:p w:rsidR="00BA10DD" w:rsidRDefault="00BA10DD" w:rsidP="00437C75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="00014D69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A10DD" w:rsidRDefault="00BA10DD" w:rsidP="00437C75">
      <w:pPr>
        <w:ind w:firstLine="284"/>
        <w:contextualSpacing/>
      </w:pPr>
      <w:r>
        <w:t xml:space="preserve">Команда на чтение: </w:t>
      </w:r>
    </w:p>
    <w:p w:rsidR="00BA10DD" w:rsidRDefault="00BA10DD" w:rsidP="00437C75">
      <w:pPr>
        <w:contextualSpacing/>
        <w:rPr>
          <w:i/>
        </w:rPr>
      </w:pPr>
      <w:r w:rsidRPr="00BA10DD">
        <w:rPr>
          <w:i/>
        </w:rPr>
        <w:fldChar w:fldCharType="begin"/>
      </w:r>
      <w:r w:rsidRPr="00BA10DD">
        <w:rPr>
          <w:i/>
        </w:rPr>
        <w:instrText xml:space="preserve"> REF _Ref382381637 \h  \* MERGEFORMAT </w:instrText>
      </w:r>
      <w:r w:rsidRPr="00BA10DD">
        <w:rPr>
          <w:i/>
        </w:rPr>
      </w:r>
      <w:r w:rsidRPr="00BA10DD">
        <w:rPr>
          <w:i/>
        </w:rPr>
        <w:fldChar w:fldCharType="separate"/>
      </w:r>
      <w:r w:rsidR="007525B1" w:rsidRPr="007525B1">
        <w:rPr>
          <w:i/>
        </w:rPr>
        <w:t>0x13 – Задержка на выключение (чтение)</w:t>
      </w:r>
      <w:r w:rsidRPr="00BA10DD">
        <w:rPr>
          <w:i/>
        </w:rPr>
        <w:fldChar w:fldCharType="end"/>
      </w:r>
    </w:p>
    <w:p w:rsidR="00BA10DD" w:rsidRDefault="00BA10DD" w:rsidP="00437C75">
      <w:pPr>
        <w:contextualSpacing/>
        <w:rPr>
          <w:i/>
        </w:rPr>
      </w:pPr>
    </w:p>
    <w:p w:rsidR="00F4423D" w:rsidRDefault="00F4423D" w:rsidP="00437C75">
      <w:pPr>
        <w:pStyle w:val="3"/>
      </w:pPr>
      <w:bookmarkStart w:id="109" w:name="_Ref382384454"/>
      <w:bookmarkStart w:id="110" w:name="_Toc404336404"/>
      <w:r>
        <w:t>0</w:t>
      </w:r>
      <w:r>
        <w:rPr>
          <w:lang w:val="en-US"/>
        </w:rPr>
        <w:t>x</w:t>
      </w:r>
      <w:r>
        <w:t xml:space="preserve">94 – </w:t>
      </w:r>
      <w:r w:rsidR="00054EF3">
        <w:t>Блокированные команды</w:t>
      </w:r>
      <w:r w:rsidR="00295E29">
        <w:t xml:space="preserve"> </w:t>
      </w:r>
      <w:r>
        <w:t xml:space="preserve"> (запись)</w:t>
      </w:r>
      <w:bookmarkEnd w:id="109"/>
      <w:bookmarkEnd w:id="110"/>
    </w:p>
    <w:p w:rsidR="00F4423D" w:rsidRDefault="00F4423D" w:rsidP="00437C75"/>
    <w:p w:rsidR="00F4423D" w:rsidRDefault="00F4423D" w:rsidP="00437C75">
      <w:pPr>
        <w:ind w:firstLine="284"/>
        <w:contextualSpacing/>
      </w:pPr>
      <w:r>
        <w:t>Формат команды:</w:t>
      </w:r>
    </w:p>
    <w:p w:rsidR="00F4423D" w:rsidRPr="00295E29" w:rsidRDefault="00F4423D" w:rsidP="00437C75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9</w:t>
      </w:r>
      <w:r w:rsidR="00295E29" w:rsidRPr="00295E29">
        <w:rPr>
          <w:b/>
          <w:lang w:val="en-US"/>
        </w:rPr>
        <w:t>4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0</w:t>
      </w:r>
      <w:r w:rsidR="00295E29" w:rsidRPr="00295E29">
        <w:rPr>
          <w:b/>
          <w:lang w:val="en-US"/>
        </w:rPr>
        <w:t>2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="00295E29" w:rsidRPr="00295E29">
        <w:rPr>
          <w:b/>
          <w:lang w:val="en-US"/>
        </w:rPr>
        <w:t xml:space="preserve"> </w:t>
      </w:r>
      <w:r w:rsidR="00295E29" w:rsidRPr="0011288C">
        <w:rPr>
          <w:b/>
          <w:u w:val="single"/>
          <w:lang w:val="en-US"/>
        </w:rPr>
        <w:t>b</w:t>
      </w:r>
      <w:r w:rsidR="00295E29"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F4423D" w:rsidRPr="003632B3" w:rsidRDefault="00F4423D" w:rsidP="00437C75">
      <w:pPr>
        <w:ind w:firstLine="284"/>
        <w:contextualSpacing/>
      </w:pPr>
      <w:r>
        <w:t>Ответ</w:t>
      </w:r>
      <w:r w:rsidRPr="003632B3">
        <w:t>:</w:t>
      </w:r>
    </w:p>
    <w:p w:rsidR="00F4423D" w:rsidRDefault="00F4423D" w:rsidP="00437C75">
      <w:pPr>
        <w:contextualSpacing/>
      </w:pPr>
      <w:r>
        <w:t>копия</w:t>
      </w:r>
    </w:p>
    <w:p w:rsidR="00F4423D" w:rsidRDefault="00F4423D" w:rsidP="00437C75">
      <w:pPr>
        <w:ind w:firstLine="284"/>
        <w:contextualSpacing/>
      </w:pPr>
      <w:r>
        <w:t>Данные: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295E29" w:rsidRDefault="00295E29" w:rsidP="00437C75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295E29" w:rsidTr="00D03D92">
        <w:tc>
          <w:tcPr>
            <w:tcW w:w="877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295E29" w:rsidRPr="0024109B" w:rsidRDefault="00295E29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295E29" w:rsidRPr="005866B6" w:rsidRDefault="00295E29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295E29" w:rsidRPr="00C24F10" w:rsidRDefault="00295E29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295E29" w:rsidRPr="008A55C6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  <w:vAlign w:val="center"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 w:val="restart"/>
            <w:vAlign w:val="center"/>
          </w:tcPr>
          <w:p w:rsidR="00295E29" w:rsidRPr="00295E29" w:rsidRDefault="00295E29" w:rsidP="00D06E44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Default="00295E29" w:rsidP="00D06E44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295E29" w:rsidRDefault="00295E29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295E29" w:rsidRDefault="00295E29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  <w:tr w:rsidR="00295E29" w:rsidTr="00D03D92">
        <w:tc>
          <w:tcPr>
            <w:tcW w:w="877" w:type="dxa"/>
            <w:vMerge/>
          </w:tcPr>
          <w:p w:rsidR="00295E29" w:rsidRPr="00982D17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295E29" w:rsidRPr="00C030B8" w:rsidRDefault="00295E29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295E29" w:rsidRPr="00982D17" w:rsidRDefault="00295E29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295E29" w:rsidRDefault="00295E29" w:rsidP="00D06E44">
            <w:pPr>
              <w:ind w:firstLine="0"/>
              <w:contextualSpacing/>
            </w:pPr>
          </w:p>
        </w:tc>
      </w:tr>
    </w:tbl>
    <w:p w:rsidR="00F4423D" w:rsidRDefault="00F4423D" w:rsidP="00437C75">
      <w:pPr>
        <w:ind w:firstLine="284"/>
        <w:contextualSpacing/>
      </w:pPr>
      <w:r>
        <w:t xml:space="preserve">Команда на чтение: </w:t>
      </w:r>
    </w:p>
    <w:p w:rsidR="00F4423D" w:rsidRPr="00D03D92" w:rsidRDefault="00D03D92" w:rsidP="00437C75">
      <w:pPr>
        <w:contextualSpacing/>
        <w:rPr>
          <w:i/>
        </w:rPr>
      </w:pPr>
      <w:r w:rsidRPr="00D03D92">
        <w:rPr>
          <w:i/>
        </w:rPr>
        <w:fldChar w:fldCharType="begin"/>
      </w:r>
      <w:r w:rsidRPr="00D03D92">
        <w:rPr>
          <w:i/>
        </w:rPr>
        <w:instrText xml:space="preserve"> REF _Ref382384430 \h  \* MERGEFORMAT </w:instrText>
      </w:r>
      <w:r w:rsidRPr="00D03D92">
        <w:rPr>
          <w:i/>
        </w:rPr>
      </w:r>
      <w:r w:rsidRPr="00D03D92">
        <w:rPr>
          <w:i/>
        </w:rPr>
        <w:fldChar w:fldCharType="separate"/>
      </w:r>
      <w:r w:rsidR="007525B1" w:rsidRPr="007525B1">
        <w:rPr>
          <w:i/>
        </w:rPr>
        <w:t>0x14 – Блокированные команды (чтение)</w:t>
      </w:r>
      <w:r w:rsidRPr="00D03D92">
        <w:rPr>
          <w:i/>
        </w:rPr>
        <w:fldChar w:fldCharType="end"/>
      </w:r>
    </w:p>
    <w:p w:rsidR="00F4423D" w:rsidRDefault="00F4423D" w:rsidP="00437C75">
      <w:pPr>
        <w:contextualSpacing/>
        <w:rPr>
          <w:i/>
        </w:rPr>
      </w:pPr>
    </w:p>
    <w:p w:rsidR="005173CE" w:rsidRDefault="005173CE" w:rsidP="005173CE">
      <w:pPr>
        <w:pStyle w:val="3"/>
      </w:pPr>
      <w:bookmarkStart w:id="111" w:name="_Ref474753293"/>
      <w:r>
        <w:t>0</w:t>
      </w:r>
      <w:r>
        <w:rPr>
          <w:lang w:val="en-US"/>
        </w:rPr>
        <w:t>x</w:t>
      </w:r>
      <w:r>
        <w:t>95</w:t>
      </w:r>
      <w:r>
        <w:t xml:space="preserve"> – Коррекция частоты ПР</w:t>
      </w:r>
      <w:r>
        <w:t>М</w:t>
      </w:r>
      <w:r>
        <w:t xml:space="preserve"> (запись)</w:t>
      </w:r>
      <w:bookmarkEnd w:id="111"/>
    </w:p>
    <w:p w:rsidR="005173CE" w:rsidRDefault="005173CE" w:rsidP="005173CE"/>
    <w:p w:rsidR="005173CE" w:rsidRDefault="005173CE" w:rsidP="005173CE">
      <w:pPr>
        <w:ind w:firstLine="284"/>
        <w:contextualSpacing/>
      </w:pPr>
      <w:r>
        <w:t>Формат команды:</w:t>
      </w:r>
    </w:p>
    <w:p w:rsidR="005173CE" w:rsidRPr="005173CE" w:rsidRDefault="005173CE" w:rsidP="005173CE">
      <w:pPr>
        <w:contextualSpacing/>
        <w:rPr>
          <w:b/>
        </w:rPr>
      </w:pPr>
      <w:r w:rsidRPr="005173CE">
        <w:rPr>
          <w:b/>
        </w:rPr>
        <w:t>0</w:t>
      </w:r>
      <w:r w:rsidRPr="003F77D3">
        <w:rPr>
          <w:b/>
          <w:lang w:val="en-US"/>
        </w:rPr>
        <w:t>x</w:t>
      </w:r>
      <w:r w:rsidRPr="005173CE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95</w:t>
      </w:r>
      <w:r w:rsidRPr="005173CE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5173CE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5173CE">
        <w:rPr>
          <w:b/>
          <w:u w:val="single"/>
        </w:rPr>
        <w:t>1</w:t>
      </w:r>
      <w:r w:rsidRPr="005173CE">
        <w:rPr>
          <w:b/>
        </w:rPr>
        <w:t xml:space="preserve"> </w:t>
      </w:r>
      <w:r>
        <w:rPr>
          <w:b/>
          <w:lang w:val="en-US"/>
        </w:rPr>
        <w:t>CRC</w:t>
      </w:r>
    </w:p>
    <w:p w:rsidR="005173CE" w:rsidRPr="003632B3" w:rsidRDefault="005173CE" w:rsidP="005173CE">
      <w:pPr>
        <w:ind w:firstLine="284"/>
        <w:contextualSpacing/>
      </w:pPr>
      <w:r>
        <w:t>Ответ</w:t>
      </w:r>
      <w:r w:rsidRPr="003632B3">
        <w:t>:</w:t>
      </w:r>
    </w:p>
    <w:p w:rsidR="005173CE" w:rsidRDefault="005173CE" w:rsidP="005173CE">
      <w:pPr>
        <w:contextualSpacing/>
      </w:pPr>
      <w:r>
        <w:t>копия</w:t>
      </w:r>
    </w:p>
    <w:p w:rsidR="005173CE" w:rsidRDefault="005173CE" w:rsidP="005173CE">
      <w:pPr>
        <w:ind w:firstLine="284"/>
        <w:contextualSpacing/>
      </w:pPr>
      <w:r>
        <w:t>Данные:</w:t>
      </w:r>
    </w:p>
    <w:p w:rsidR="005173CE" w:rsidRDefault="005173CE" w:rsidP="005173CE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5173CE" w:rsidRDefault="005173CE" w:rsidP="005173CE">
      <w:pPr>
        <w:ind w:firstLine="284"/>
        <w:contextualSpacing/>
      </w:pPr>
      <w:r>
        <w:t xml:space="preserve">Команда на чтение: </w:t>
      </w:r>
    </w:p>
    <w:p w:rsidR="005173CE" w:rsidRPr="008B44BD" w:rsidRDefault="008B44BD" w:rsidP="00437C75">
      <w:pPr>
        <w:contextualSpacing/>
        <w:rPr>
          <w:i/>
        </w:rPr>
      </w:pPr>
      <w:r w:rsidRPr="008B44BD">
        <w:rPr>
          <w:i/>
        </w:rPr>
        <w:fldChar w:fldCharType="begin"/>
      </w:r>
      <w:r w:rsidRPr="008B44BD">
        <w:rPr>
          <w:i/>
        </w:rPr>
        <w:instrText xml:space="preserve"> REF _Ref474753270 \h </w:instrText>
      </w:r>
      <w:r w:rsidRPr="008B44BD">
        <w:rPr>
          <w:i/>
        </w:rPr>
      </w:r>
      <w:r w:rsidRPr="008B44BD">
        <w:rPr>
          <w:i/>
        </w:rPr>
        <w:instrText xml:space="preserve"> \* MERGEFORMAT </w:instrText>
      </w:r>
      <w:r w:rsidRPr="008B44BD">
        <w:rPr>
          <w:i/>
        </w:rPr>
        <w:fldChar w:fldCharType="separate"/>
      </w:r>
      <w:r w:rsidRPr="008B44BD">
        <w:rPr>
          <w:i/>
        </w:rPr>
        <w:t>0</w:t>
      </w:r>
      <w:r w:rsidRPr="008B44BD">
        <w:rPr>
          <w:i/>
          <w:lang w:val="en-US"/>
        </w:rPr>
        <w:t>x</w:t>
      </w:r>
      <w:r w:rsidRPr="008B44BD">
        <w:rPr>
          <w:i/>
        </w:rPr>
        <w:t>15</w:t>
      </w:r>
      <w:r w:rsidRPr="008B44BD">
        <w:rPr>
          <w:i/>
        </w:rPr>
        <w:t xml:space="preserve"> – Коррекция часто</w:t>
      </w:r>
      <w:r w:rsidRPr="008B44BD">
        <w:rPr>
          <w:i/>
        </w:rPr>
        <w:t>т</w:t>
      </w:r>
      <w:r w:rsidRPr="008B44BD">
        <w:rPr>
          <w:i/>
        </w:rPr>
        <w:t>ы ПР</w:t>
      </w:r>
      <w:r w:rsidRPr="008B44BD">
        <w:rPr>
          <w:i/>
        </w:rPr>
        <w:t>М</w:t>
      </w:r>
      <w:r w:rsidRPr="008B44BD">
        <w:rPr>
          <w:i/>
        </w:rPr>
        <w:t xml:space="preserve"> (чтение)</w:t>
      </w:r>
      <w:r w:rsidRPr="008B44BD">
        <w:rPr>
          <w:i/>
        </w:rPr>
        <w:fldChar w:fldCharType="end"/>
      </w:r>
    </w:p>
    <w:p w:rsidR="00B40E97" w:rsidRDefault="00B40E97" w:rsidP="00B40E97">
      <w:pPr>
        <w:pStyle w:val="3"/>
      </w:pPr>
      <w:bookmarkStart w:id="112" w:name="_Ref390253538"/>
      <w:bookmarkStart w:id="113" w:name="_Toc404336405"/>
      <w:r>
        <w:lastRenderedPageBreak/>
        <w:t>0</w:t>
      </w:r>
      <w:r>
        <w:rPr>
          <w:lang w:val="en-US"/>
        </w:rPr>
        <w:t>x</w:t>
      </w:r>
      <w:r>
        <w:t>9</w:t>
      </w:r>
      <w:r w:rsidR="00443576">
        <w:t>7</w:t>
      </w:r>
      <w:r>
        <w:t xml:space="preserve"> – </w:t>
      </w:r>
      <w:r w:rsidR="003A4C32">
        <w:t>Трансляция ЦС</w:t>
      </w:r>
      <w:r>
        <w:t xml:space="preserve"> (запись)</w:t>
      </w:r>
      <w:bookmarkEnd w:id="112"/>
      <w:bookmarkEnd w:id="113"/>
    </w:p>
    <w:p w:rsidR="00B40E97" w:rsidRDefault="00B40E97" w:rsidP="00B40E97"/>
    <w:p w:rsidR="00B40E97" w:rsidRDefault="00B40E97" w:rsidP="00B40E97">
      <w:pPr>
        <w:ind w:firstLine="284"/>
        <w:contextualSpacing/>
      </w:pPr>
      <w:r>
        <w:t>Формат команды:</w:t>
      </w:r>
    </w:p>
    <w:p w:rsidR="00B40E97" w:rsidRPr="008426F2" w:rsidRDefault="00B40E97" w:rsidP="00B40E97">
      <w:pPr>
        <w:contextualSpacing/>
        <w:rPr>
          <w:b/>
        </w:rPr>
      </w:pPr>
      <w:r w:rsidRPr="008426F2">
        <w:rPr>
          <w:b/>
        </w:rPr>
        <w:t>0</w:t>
      </w:r>
      <w:r w:rsidRPr="003F77D3">
        <w:rPr>
          <w:b/>
          <w:lang w:val="en-US"/>
        </w:rPr>
        <w:t>x</w:t>
      </w:r>
      <w:r w:rsidRPr="008426F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>9</w:t>
      </w:r>
      <w:r w:rsidR="00443576" w:rsidRPr="008426F2">
        <w:rPr>
          <w:b/>
        </w:rPr>
        <w:t>7</w:t>
      </w:r>
      <w:r w:rsidRPr="008426F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8426F2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426F2">
        <w:rPr>
          <w:b/>
          <w:u w:val="single"/>
        </w:rPr>
        <w:t>1</w:t>
      </w:r>
      <w:r w:rsidRPr="008426F2">
        <w:rPr>
          <w:b/>
        </w:rPr>
        <w:t xml:space="preserve"> </w:t>
      </w:r>
      <w:r>
        <w:rPr>
          <w:b/>
          <w:lang w:val="en-US"/>
        </w:rPr>
        <w:t>CRC</w:t>
      </w:r>
    </w:p>
    <w:p w:rsidR="00B40E97" w:rsidRPr="003632B3" w:rsidRDefault="00B40E97" w:rsidP="00B40E97">
      <w:pPr>
        <w:ind w:firstLine="284"/>
        <w:contextualSpacing/>
      </w:pPr>
      <w:r>
        <w:t>Ответ</w:t>
      </w:r>
      <w:r w:rsidRPr="003632B3">
        <w:t>:</w:t>
      </w:r>
    </w:p>
    <w:p w:rsidR="00B40E97" w:rsidRDefault="00B40E97" w:rsidP="00B40E97">
      <w:pPr>
        <w:contextualSpacing/>
      </w:pPr>
      <w:r>
        <w:t>копия</w:t>
      </w:r>
    </w:p>
    <w:p w:rsidR="00B40E97" w:rsidRDefault="00B40E97" w:rsidP="00B40E97">
      <w:pPr>
        <w:ind w:firstLine="284"/>
        <w:contextualSpacing/>
      </w:pPr>
      <w:r>
        <w:t>Данные:</w:t>
      </w:r>
    </w:p>
    <w:p w:rsidR="00B40E97" w:rsidRDefault="00B40E97" w:rsidP="00B40E9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B40E97" w:rsidRDefault="00B40E97" w:rsidP="00B40E97">
      <w:pPr>
        <w:ind w:firstLine="284"/>
        <w:contextualSpacing/>
      </w:pPr>
      <w:r>
        <w:t xml:space="preserve">Команда на чтение: </w:t>
      </w:r>
    </w:p>
    <w:p w:rsidR="00B40E97" w:rsidRDefault="00B40E97" w:rsidP="00437C75">
      <w:pPr>
        <w:contextualSpacing/>
        <w:rPr>
          <w:i/>
        </w:rPr>
      </w:pPr>
      <w:r w:rsidRPr="00B40E97">
        <w:rPr>
          <w:i/>
        </w:rPr>
        <w:fldChar w:fldCharType="begin"/>
      </w:r>
      <w:r w:rsidRPr="00B40E97">
        <w:rPr>
          <w:i/>
        </w:rPr>
        <w:instrText xml:space="preserve"> REF _Ref390253511 \h  \* MERGEFORMAT </w:instrText>
      </w:r>
      <w:r w:rsidRPr="00B40E97">
        <w:rPr>
          <w:i/>
        </w:rPr>
      </w:r>
      <w:r w:rsidRPr="00B40E97">
        <w:rPr>
          <w:i/>
        </w:rPr>
        <w:fldChar w:fldCharType="separate"/>
      </w:r>
      <w:r w:rsidR="007525B1" w:rsidRPr="007525B1">
        <w:rPr>
          <w:i/>
        </w:rPr>
        <w:t>0x17 – Трансляция ЦС (чтение</w:t>
      </w:r>
      <w:r w:rsidR="007525B1">
        <w:t>)</w:t>
      </w:r>
      <w:r w:rsidRPr="00B40E97">
        <w:rPr>
          <w:i/>
        </w:rPr>
        <w:fldChar w:fldCharType="end"/>
      </w:r>
    </w:p>
    <w:p w:rsidR="003A4C32" w:rsidRPr="00B40E97" w:rsidRDefault="003A4C32" w:rsidP="00437C75">
      <w:pPr>
        <w:contextualSpacing/>
        <w:rPr>
          <w:i/>
        </w:rPr>
      </w:pPr>
    </w:p>
    <w:p w:rsidR="00C147B6" w:rsidRDefault="00C147B6" w:rsidP="00C147B6">
      <w:pPr>
        <w:pStyle w:val="3"/>
      </w:pPr>
      <w:bookmarkStart w:id="114" w:name="_Ref390253332"/>
      <w:bookmarkStart w:id="115" w:name="_Toc404336406"/>
      <w:r>
        <w:t>0</w:t>
      </w:r>
      <w:r>
        <w:rPr>
          <w:lang w:val="en-US"/>
        </w:rPr>
        <w:t>x</w:t>
      </w:r>
      <w:r>
        <w:t>9</w:t>
      </w:r>
      <w:r w:rsidR="00443576">
        <w:t>8</w:t>
      </w:r>
      <w:r>
        <w:t xml:space="preserve"> – </w:t>
      </w:r>
      <w:r w:rsidR="003A4C32">
        <w:t xml:space="preserve">Блокированные команды ЦС </w:t>
      </w:r>
      <w:r>
        <w:t>(запись)</w:t>
      </w:r>
      <w:bookmarkEnd w:id="114"/>
      <w:bookmarkEnd w:id="115"/>
    </w:p>
    <w:p w:rsidR="00C147B6" w:rsidRDefault="00C147B6" w:rsidP="00C147B6"/>
    <w:p w:rsidR="00C147B6" w:rsidRDefault="00C147B6" w:rsidP="00C147B6">
      <w:pPr>
        <w:ind w:firstLine="284"/>
        <w:contextualSpacing/>
      </w:pPr>
      <w:r>
        <w:t>Формат команды:</w:t>
      </w:r>
    </w:p>
    <w:p w:rsidR="00C147B6" w:rsidRPr="00623C5B" w:rsidRDefault="00C147B6" w:rsidP="00C147B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8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C147B6" w:rsidRPr="003632B3" w:rsidRDefault="00C147B6" w:rsidP="00C147B6">
      <w:pPr>
        <w:ind w:firstLine="284"/>
        <w:contextualSpacing/>
      </w:pPr>
      <w:r>
        <w:t>Ответ</w:t>
      </w:r>
      <w:r w:rsidRPr="003632B3">
        <w:t>:</w:t>
      </w:r>
    </w:p>
    <w:p w:rsidR="00C147B6" w:rsidRDefault="00C147B6" w:rsidP="00C147B6">
      <w:pPr>
        <w:contextualSpacing/>
      </w:pPr>
      <w:r>
        <w:t>копия</w:t>
      </w:r>
    </w:p>
    <w:p w:rsidR="00C147B6" w:rsidRDefault="00C147B6" w:rsidP="00C147B6">
      <w:pPr>
        <w:ind w:firstLine="284"/>
        <w:contextualSpacing/>
      </w:pPr>
      <w:r>
        <w:t>Данные: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C147B6" w:rsidRDefault="00C147B6" w:rsidP="00C147B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C147B6" w:rsidTr="002E6B6A">
        <w:tc>
          <w:tcPr>
            <w:tcW w:w="877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C147B6" w:rsidRPr="0024109B" w:rsidRDefault="00C147B6" w:rsidP="002E6B6A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C147B6" w:rsidRPr="005866B6" w:rsidRDefault="00C147B6" w:rsidP="002E6B6A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C147B6" w:rsidRPr="00C24F10" w:rsidRDefault="00C147B6" w:rsidP="002E6B6A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C147B6" w:rsidRPr="008A55C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  <w:vAlign w:val="center"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 w:val="restart"/>
            <w:vAlign w:val="center"/>
          </w:tcPr>
          <w:p w:rsidR="00C147B6" w:rsidRPr="00295E29" w:rsidRDefault="00C147B6" w:rsidP="002E6B6A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Default="00C147B6" w:rsidP="002E6B6A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C147B6" w:rsidRDefault="00C147B6" w:rsidP="002E6B6A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C147B6" w:rsidRDefault="00C147B6" w:rsidP="002E6B6A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  <w:tr w:rsidR="00C147B6" w:rsidTr="002E6B6A">
        <w:tc>
          <w:tcPr>
            <w:tcW w:w="877" w:type="dxa"/>
            <w:vMerge/>
          </w:tcPr>
          <w:p w:rsidR="00C147B6" w:rsidRPr="00982D17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C147B6" w:rsidRPr="00C030B8" w:rsidRDefault="00C147B6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C147B6" w:rsidRPr="00982D17" w:rsidRDefault="00C147B6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C147B6" w:rsidRDefault="00C147B6" w:rsidP="002E6B6A">
            <w:pPr>
              <w:ind w:firstLine="0"/>
              <w:contextualSpacing/>
            </w:pPr>
          </w:p>
        </w:tc>
      </w:tr>
    </w:tbl>
    <w:p w:rsidR="00C147B6" w:rsidRDefault="00C147B6" w:rsidP="00C147B6">
      <w:pPr>
        <w:ind w:firstLine="284"/>
        <w:contextualSpacing/>
      </w:pPr>
      <w:r>
        <w:t xml:space="preserve">Команда на чтение: </w:t>
      </w:r>
    </w:p>
    <w:p w:rsidR="00C147B6" w:rsidRDefault="00C147B6" w:rsidP="00437C75">
      <w:pPr>
        <w:contextualSpacing/>
        <w:rPr>
          <w:i/>
        </w:rPr>
      </w:pPr>
      <w:r w:rsidRPr="00C147B6">
        <w:rPr>
          <w:i/>
        </w:rPr>
        <w:fldChar w:fldCharType="begin"/>
      </w:r>
      <w:r w:rsidRPr="00C147B6">
        <w:rPr>
          <w:i/>
        </w:rPr>
        <w:instrText xml:space="preserve"> REF _Ref390253300 \h  \* MERGEFORMAT </w:instrText>
      </w:r>
      <w:r w:rsidRPr="00C147B6">
        <w:rPr>
          <w:i/>
        </w:rPr>
      </w:r>
      <w:r w:rsidRPr="00C147B6">
        <w:rPr>
          <w:i/>
        </w:rPr>
        <w:fldChar w:fldCharType="separate"/>
      </w:r>
      <w:r w:rsidR="007525B1" w:rsidRPr="007525B1">
        <w:rPr>
          <w:i/>
        </w:rPr>
        <w:t>0x18 – Блокированные команды ЦС (чтение)</w:t>
      </w:r>
      <w:r w:rsidRPr="00C147B6">
        <w:rPr>
          <w:i/>
        </w:rPr>
        <w:fldChar w:fldCharType="end"/>
      </w:r>
      <w:r w:rsidRPr="00C147B6">
        <w:rPr>
          <w:i/>
        </w:rPr>
        <w:t xml:space="preserve"> </w:t>
      </w:r>
    </w:p>
    <w:p w:rsidR="003A4C32" w:rsidRDefault="003A4C32" w:rsidP="00437C75">
      <w:pPr>
        <w:contextualSpacing/>
        <w:rPr>
          <w:i/>
        </w:rPr>
      </w:pPr>
    </w:p>
    <w:p w:rsidR="00926BBB" w:rsidRDefault="00926BBB" w:rsidP="00926BBB">
      <w:pPr>
        <w:pStyle w:val="3"/>
      </w:pPr>
      <w:bookmarkStart w:id="116" w:name="_Ref390254067"/>
      <w:bookmarkStart w:id="117" w:name="_Toc404336407"/>
      <w:r>
        <w:t>0</w:t>
      </w:r>
      <w:r>
        <w:rPr>
          <w:lang w:val="en-US"/>
        </w:rPr>
        <w:t>x</w:t>
      </w:r>
      <w:r>
        <w:t>9</w:t>
      </w:r>
      <w:r w:rsidR="00443576">
        <w:t>9</w:t>
      </w:r>
      <w:r>
        <w:t xml:space="preserve"> – Команда ВЧ в ЦС (запись)</w:t>
      </w:r>
      <w:bookmarkEnd w:id="116"/>
      <w:bookmarkEnd w:id="117"/>
    </w:p>
    <w:p w:rsidR="00926BBB" w:rsidRDefault="00926BBB" w:rsidP="00926BBB"/>
    <w:p w:rsidR="00926BBB" w:rsidRDefault="00926BBB" w:rsidP="00926BBB">
      <w:pPr>
        <w:ind w:firstLine="284"/>
        <w:contextualSpacing/>
      </w:pPr>
      <w:r>
        <w:t>Формат команды:</w:t>
      </w:r>
    </w:p>
    <w:p w:rsidR="00926BBB" w:rsidRPr="00623C5B" w:rsidRDefault="00926BBB" w:rsidP="00926BBB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>9</w:t>
      </w:r>
      <w:r w:rsidR="00443576" w:rsidRPr="00623C5B">
        <w:rPr>
          <w:b/>
        </w:rPr>
        <w:t>9</w:t>
      </w:r>
      <w:r w:rsidRPr="00623C5B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926BBB" w:rsidRPr="003632B3" w:rsidRDefault="00926BBB" w:rsidP="00926BBB">
      <w:pPr>
        <w:ind w:firstLine="284"/>
        <w:contextualSpacing/>
      </w:pPr>
      <w:r>
        <w:t>Ответ</w:t>
      </w:r>
      <w:r w:rsidRPr="003632B3">
        <w:t>:</w:t>
      </w:r>
    </w:p>
    <w:p w:rsidR="00926BBB" w:rsidRDefault="00926BBB" w:rsidP="00926BBB">
      <w:pPr>
        <w:contextualSpacing/>
      </w:pPr>
      <w:r>
        <w:t>копия</w:t>
      </w:r>
    </w:p>
    <w:p w:rsidR="00926BBB" w:rsidRDefault="00926BBB" w:rsidP="00926BBB">
      <w:pPr>
        <w:ind w:firstLine="284"/>
        <w:contextualSpacing/>
      </w:pPr>
      <w:r>
        <w:t>Данные:</w:t>
      </w:r>
    </w:p>
    <w:p w:rsidR="00926BBB" w:rsidRPr="00014D69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 xml:space="preserve">– номер команды, от 1 до </w:t>
      </w:r>
      <w:r>
        <w:rPr>
          <w:lang w:val="en-US"/>
        </w:rPr>
        <w:t>N</w:t>
      </w:r>
      <w:r>
        <w:t xml:space="preserve"> (может быть например 4, 8, 16 и т.д.)</w:t>
      </w:r>
      <w:proofErr w:type="gramEnd"/>
    </w:p>
    <w:p w:rsidR="00926BBB" w:rsidRDefault="00926BBB" w:rsidP="00926BBB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26BBB" w:rsidRDefault="00926BBB" w:rsidP="00926BBB">
      <w:pPr>
        <w:ind w:firstLine="284"/>
        <w:contextualSpacing/>
      </w:pPr>
      <w:r>
        <w:t xml:space="preserve">Команда на чтение: </w:t>
      </w:r>
    </w:p>
    <w:p w:rsidR="00926BBB" w:rsidRDefault="00926BBB" w:rsidP="00437C75">
      <w:pPr>
        <w:contextualSpacing/>
        <w:rPr>
          <w:i/>
        </w:rPr>
      </w:pPr>
      <w:r w:rsidRPr="00926BBB">
        <w:rPr>
          <w:i/>
        </w:rPr>
        <w:fldChar w:fldCharType="begin"/>
      </w:r>
      <w:r w:rsidRPr="00926BBB">
        <w:rPr>
          <w:i/>
        </w:rPr>
        <w:instrText xml:space="preserve"> REF _Ref390254050 \h  \* MERGEFORMAT </w:instrText>
      </w:r>
      <w:r w:rsidRPr="00926BBB">
        <w:rPr>
          <w:i/>
        </w:rPr>
      </w:r>
      <w:r w:rsidRPr="00926BBB">
        <w:rPr>
          <w:i/>
        </w:rPr>
        <w:fldChar w:fldCharType="separate"/>
      </w:r>
      <w:r w:rsidR="007525B1" w:rsidRPr="007525B1">
        <w:rPr>
          <w:i/>
        </w:rPr>
        <w:t>0x19 – Команда ВЧ в ЦС (чтение)</w:t>
      </w:r>
      <w:r w:rsidRPr="00926BBB">
        <w:rPr>
          <w:i/>
        </w:rPr>
        <w:fldChar w:fldCharType="end"/>
      </w:r>
    </w:p>
    <w:p w:rsidR="00926BBB" w:rsidRPr="00926BBB" w:rsidRDefault="00926BBB" w:rsidP="00437C75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18" w:name="_Ref380589985"/>
      <w:bookmarkStart w:id="119" w:name="_Toc404336408"/>
      <w:r w:rsidRPr="000112A8">
        <w:t>0</w:t>
      </w:r>
      <w:r>
        <w:rPr>
          <w:lang w:val="en-US"/>
        </w:rPr>
        <w:t>x</w:t>
      </w:r>
      <w:r w:rsidRPr="00B2293C">
        <w:t>9</w:t>
      </w:r>
      <w:r>
        <w:rPr>
          <w:lang w:val="en-US"/>
        </w:rPr>
        <w:t>A</w:t>
      </w:r>
      <w:r>
        <w:t xml:space="preserve"> – Выключение индикации Приемника (запись)</w:t>
      </w:r>
      <w:bookmarkEnd w:id="118"/>
      <w:bookmarkEnd w:id="119"/>
    </w:p>
    <w:p w:rsidR="00B2293C" w:rsidRPr="003F77D3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х9</w:t>
      </w:r>
      <w:r>
        <w:rPr>
          <w:b/>
          <w:lang w:val="en-US"/>
        </w:rPr>
        <w:t>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 w:rsidRPr="00B2293C">
        <w:rPr>
          <w:b/>
        </w:rPr>
        <w:t>9</w:t>
      </w:r>
      <w:r>
        <w:rPr>
          <w:b/>
          <w:lang w:val="en-US"/>
        </w:rPr>
        <w:t>A</w:t>
      </w:r>
    </w:p>
    <w:p w:rsidR="00B2293C" w:rsidRPr="000112A8" w:rsidRDefault="00B2293C" w:rsidP="00437C75">
      <w:pPr>
        <w:ind w:firstLine="284"/>
        <w:contextualSpacing/>
      </w:pPr>
      <w:r>
        <w:lastRenderedPageBreak/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2293C" w:rsidP="00437C75">
      <w:pPr>
        <w:contextualSpacing/>
      </w:pPr>
      <w:r>
        <w:t>н</w:t>
      </w:r>
      <w:r w:rsidRPr="00B2293C">
        <w:t>ет</w:t>
      </w:r>
    </w:p>
    <w:p w:rsidR="00EA2626" w:rsidRDefault="00EA2626" w:rsidP="00437C75">
      <w:pPr>
        <w:ind w:firstLine="284"/>
      </w:pPr>
    </w:p>
    <w:p w:rsidR="00FF58B4" w:rsidRDefault="00FF58B4" w:rsidP="00FF58B4">
      <w:pPr>
        <w:pStyle w:val="3"/>
        <w:numPr>
          <w:ilvl w:val="2"/>
          <w:numId w:val="9"/>
        </w:numPr>
      </w:pPr>
      <w:bookmarkStart w:id="120" w:name="_Ref404079961"/>
      <w:bookmarkStart w:id="121" w:name="_Toc404336409"/>
      <w:r>
        <w:t>0</w:t>
      </w:r>
      <w:r>
        <w:rPr>
          <w:lang w:val="en-US"/>
        </w:rPr>
        <w:t>x</w:t>
      </w:r>
      <w:r>
        <w:t>9</w:t>
      </w:r>
      <w:r w:rsidR="008426F2">
        <w:rPr>
          <w:lang w:val="en-US"/>
        </w:rPr>
        <w:t>C</w:t>
      </w:r>
      <w:r>
        <w:t xml:space="preserve"> – Количество команд приемника (запись)</w:t>
      </w:r>
      <w:bookmarkEnd w:id="120"/>
      <w:bookmarkEnd w:id="121"/>
    </w:p>
    <w:p w:rsidR="00FF58B4" w:rsidRDefault="00FF58B4" w:rsidP="00FF58B4"/>
    <w:p w:rsidR="00FF58B4" w:rsidRDefault="00FF58B4" w:rsidP="00FF58B4">
      <w:pPr>
        <w:ind w:firstLine="284"/>
      </w:pPr>
      <w:r>
        <w:t>Формат команды:</w:t>
      </w:r>
    </w:p>
    <w:p w:rsidR="00FF58B4" w:rsidRPr="00FF58B4" w:rsidRDefault="00FF58B4" w:rsidP="00FF58B4">
      <w:pPr>
        <w:rPr>
          <w:b/>
        </w:rPr>
      </w:pPr>
      <w:r w:rsidRPr="00FF58B4">
        <w:rPr>
          <w:b/>
        </w:rPr>
        <w:t>0</w:t>
      </w:r>
      <w:r>
        <w:rPr>
          <w:b/>
          <w:lang w:val="en-US"/>
        </w:rPr>
        <w:t>x</w:t>
      </w:r>
      <w:r w:rsidRPr="00FF58B4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>9</w:t>
      </w:r>
      <w:r>
        <w:rPr>
          <w:b/>
          <w:lang w:val="en-US"/>
        </w:rPr>
        <w:t>B</w:t>
      </w:r>
      <w:r w:rsidRPr="00FF58B4">
        <w:rPr>
          <w:b/>
        </w:rPr>
        <w:t xml:space="preserve"> 0</w:t>
      </w:r>
      <w:r>
        <w:rPr>
          <w:b/>
          <w:lang w:val="en-US"/>
        </w:rPr>
        <w:t>x</w:t>
      </w:r>
      <w:r w:rsidRPr="00FF58B4">
        <w:rPr>
          <w:b/>
        </w:rPr>
        <w:t xml:space="preserve">01 </w:t>
      </w:r>
      <w:r>
        <w:rPr>
          <w:b/>
          <w:u w:val="single"/>
          <w:lang w:val="en-US"/>
        </w:rPr>
        <w:t>b</w:t>
      </w:r>
      <w:r w:rsidRPr="00FF58B4">
        <w:rPr>
          <w:b/>
          <w:u w:val="single"/>
        </w:rPr>
        <w:t>1</w:t>
      </w:r>
      <w:r w:rsidRPr="00FF58B4">
        <w:rPr>
          <w:b/>
        </w:rPr>
        <w:t xml:space="preserve"> </w:t>
      </w:r>
      <w:r>
        <w:rPr>
          <w:b/>
          <w:lang w:val="en-US"/>
        </w:rPr>
        <w:t>CRC</w:t>
      </w:r>
    </w:p>
    <w:p w:rsidR="00FF58B4" w:rsidRDefault="00FF58B4" w:rsidP="00FF58B4">
      <w:pPr>
        <w:ind w:firstLine="284"/>
      </w:pPr>
      <w:r>
        <w:t>Ответ:</w:t>
      </w:r>
    </w:p>
    <w:p w:rsidR="00FF58B4" w:rsidRDefault="00FF58B4" w:rsidP="00FF58B4">
      <w:r>
        <w:t>копия</w:t>
      </w:r>
    </w:p>
    <w:p w:rsidR="00FF58B4" w:rsidRDefault="00FF58B4" w:rsidP="00FF58B4">
      <w:pPr>
        <w:ind w:firstLine="284"/>
      </w:pPr>
      <w:r>
        <w:t>Данные:</w:t>
      </w:r>
    </w:p>
    <w:p w:rsidR="00FF58B4" w:rsidRDefault="00FF58B4" w:rsidP="00FF58B4">
      <w:pPr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количество команд уменьшенное в 4 раза.</w:t>
      </w:r>
      <w:proofErr w:type="gramEnd"/>
      <w:r>
        <w:t xml:space="preserve"> Может быть 0, 1, 2, 3, 4, 6, 8.</w:t>
      </w:r>
    </w:p>
    <w:p w:rsidR="00FF58B4" w:rsidRDefault="00FF58B4" w:rsidP="00FF58B4">
      <w:pPr>
        <w:ind w:firstLine="284"/>
      </w:pPr>
      <w:r>
        <w:t xml:space="preserve">Команда на чтение: </w:t>
      </w:r>
    </w:p>
    <w:p w:rsidR="00FF58B4" w:rsidRPr="00FF58B4" w:rsidRDefault="00FF58B4" w:rsidP="00FF58B4">
      <w:pPr>
        <w:ind w:firstLine="576"/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_Ref404079896 \r \h  \* MERGEFORMAT </w:instrText>
      </w:r>
      <w:r>
        <w:rPr>
          <w:i/>
        </w:rPr>
      </w:r>
      <w:r>
        <w:rPr>
          <w:i/>
        </w:rPr>
        <w:fldChar w:fldCharType="end"/>
      </w:r>
      <w:r>
        <w:rPr>
          <w:i/>
        </w:rPr>
        <w:fldChar w:fldCharType="begin"/>
      </w:r>
      <w:r>
        <w:rPr>
          <w:i/>
        </w:rPr>
        <w:instrText xml:space="preserve"> REF _Ref404079896 \h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</w:t>
      </w:r>
      <w:r>
        <w:rPr>
          <w:i/>
          <w:lang w:val="en-US"/>
        </w:rPr>
        <w:t>x</w:t>
      </w:r>
      <w:r>
        <w:rPr>
          <w:i/>
        </w:rPr>
        <w:t>1</w:t>
      </w:r>
      <w:r>
        <w:rPr>
          <w:i/>
          <w:lang w:val="en-US"/>
        </w:rPr>
        <w:t>B</w:t>
      </w:r>
      <w:r>
        <w:rPr>
          <w:i/>
        </w:rPr>
        <w:t xml:space="preserve"> – Количество команд приемника (чтение)</w:t>
      </w:r>
      <w:r>
        <w:rPr>
          <w:i/>
        </w:rPr>
        <w:fldChar w:fldCharType="end"/>
      </w:r>
    </w:p>
    <w:p w:rsidR="00B2293C" w:rsidRDefault="00B2293C" w:rsidP="00437C75"/>
    <w:p w:rsidR="00B2293C" w:rsidRDefault="00B2293C" w:rsidP="00437C75">
      <w:r>
        <w:br w:type="page"/>
      </w:r>
    </w:p>
    <w:p w:rsidR="003F77D3" w:rsidRDefault="00985CBC" w:rsidP="00437C75">
      <w:pPr>
        <w:pStyle w:val="2"/>
        <w:rPr>
          <w:lang w:val="en-US"/>
        </w:rPr>
      </w:pPr>
      <w:bookmarkStart w:id="122" w:name="_Toc404336410"/>
      <w:r>
        <w:lastRenderedPageBreak/>
        <w:t>Команды передатчика</w:t>
      </w:r>
      <w:bookmarkEnd w:id="122"/>
    </w:p>
    <w:p w:rsidR="00972DBC" w:rsidRDefault="00972DBC" w:rsidP="00972DBC">
      <w:pPr>
        <w:rPr>
          <w:lang w:val="en-US"/>
        </w:rPr>
      </w:pPr>
    </w:p>
    <w:p w:rsidR="00972DBC" w:rsidRDefault="00972DBC" w:rsidP="00972DBC">
      <w:pPr>
        <w:pStyle w:val="3"/>
      </w:pPr>
      <w:bookmarkStart w:id="123" w:name="_Ref382402616"/>
      <w:bookmarkStart w:id="124" w:name="_Toc404336411"/>
      <w:r w:rsidRPr="000112A8">
        <w:t>0</w:t>
      </w:r>
      <w:r>
        <w:rPr>
          <w:lang w:val="en-US"/>
        </w:rPr>
        <w:t>x</w:t>
      </w:r>
      <w:r w:rsidRPr="00972DBC">
        <w:t>2</w:t>
      </w:r>
      <w:r>
        <w:t>1 – Задержка срабатывания входов команд (чтение)</w:t>
      </w:r>
      <w:bookmarkEnd w:id="123"/>
      <w:bookmarkEnd w:id="124"/>
    </w:p>
    <w:p w:rsidR="00972DBC" w:rsidRPr="003F77D3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0020B" w:rsidRDefault="00972DBC" w:rsidP="00972DBC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21</w:t>
      </w:r>
    </w:p>
    <w:p w:rsidR="00972DBC" w:rsidRPr="000112A8" w:rsidRDefault="00972DBC" w:rsidP="00972DBC">
      <w:pPr>
        <w:ind w:firstLine="284"/>
        <w:contextualSpacing/>
      </w:pPr>
      <w:r>
        <w:t>Ответ</w:t>
      </w:r>
      <w:r w:rsidRPr="000112A8">
        <w:t>:</w:t>
      </w:r>
    </w:p>
    <w:p w:rsidR="00972DBC" w:rsidRPr="00DD122D" w:rsidRDefault="00972DBC" w:rsidP="00972DBC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21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A3790" w:rsidRPr="005E6290">
        <w:t>0</w:t>
      </w:r>
      <w:r>
        <w:t xml:space="preserve">..20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972DBC" w:rsidRDefault="00972DBC" w:rsidP="00972DBC">
      <w:pPr>
        <w:ind w:firstLine="284"/>
        <w:contextualSpacing/>
      </w:pPr>
      <w:r>
        <w:t>Команда на запись:</w:t>
      </w:r>
    </w:p>
    <w:p w:rsidR="00972DBC" w:rsidRPr="00C911CB" w:rsidRDefault="00972DBC" w:rsidP="00972DBC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_Ref382402644 \h </w:instrText>
      </w:r>
      <w:r>
        <w:rPr>
          <w:i/>
        </w:rPr>
        <w:instrText xml:space="preserve">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0xA1 – Задержка срабатывания входов команд (запись)</w:t>
      </w:r>
      <w:r w:rsidRPr="00972DBC">
        <w:rPr>
          <w:i/>
        </w:rPr>
        <w:fldChar w:fldCharType="end"/>
      </w:r>
    </w:p>
    <w:p w:rsidR="00972DBC" w:rsidRPr="00C911CB" w:rsidRDefault="00972DBC" w:rsidP="00972DBC">
      <w:pPr>
        <w:rPr>
          <w:i/>
        </w:rPr>
      </w:pPr>
    </w:p>
    <w:p w:rsidR="00855C42" w:rsidRDefault="00855C42" w:rsidP="00855C42">
      <w:pPr>
        <w:pStyle w:val="3"/>
      </w:pPr>
      <w:bookmarkStart w:id="125" w:name="_Ref382402851"/>
      <w:bookmarkStart w:id="126" w:name="_Toc404336412"/>
      <w:r w:rsidRPr="000112A8">
        <w:t>0</w:t>
      </w:r>
      <w:r>
        <w:rPr>
          <w:lang w:val="en-US"/>
        </w:rPr>
        <w:t>x</w:t>
      </w:r>
      <w:r w:rsidRPr="00972DBC">
        <w:t>2</w:t>
      </w:r>
      <w:r w:rsidRPr="00855C42">
        <w:t>2</w:t>
      </w:r>
      <w:r>
        <w:t xml:space="preserve"> – Длительность команды (чтение)</w:t>
      </w:r>
      <w:bookmarkEnd w:id="125"/>
      <w:bookmarkEnd w:id="126"/>
    </w:p>
    <w:p w:rsidR="00855C42" w:rsidRPr="003F77D3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C0020B" w:rsidRDefault="00855C42" w:rsidP="00855C4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х22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22</w:t>
      </w:r>
    </w:p>
    <w:p w:rsidR="00855C42" w:rsidRPr="000112A8" w:rsidRDefault="00855C42" w:rsidP="00855C42">
      <w:pPr>
        <w:ind w:firstLine="284"/>
        <w:contextualSpacing/>
      </w:pPr>
      <w:r>
        <w:t>Ответ</w:t>
      </w:r>
      <w:r w:rsidRPr="000112A8">
        <w:t>:</w:t>
      </w:r>
    </w:p>
    <w:p w:rsidR="00855C42" w:rsidRPr="00DD122D" w:rsidRDefault="00855C42" w:rsidP="00855C4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22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855C42" w:rsidRPr="00EA5582" w:rsidRDefault="00855C42" w:rsidP="00855C42">
      <w:pPr>
        <w:ind w:firstLine="284"/>
        <w:contextualSpacing/>
      </w:pPr>
      <w:r>
        <w:t>Данные:</w:t>
      </w:r>
    </w:p>
    <w:p w:rsidR="001A7998" w:rsidRPr="001A7998" w:rsidRDefault="001A7998" w:rsidP="00855C42">
      <w:pPr>
        <w:ind w:firstLine="284"/>
        <w:contextualSpacing/>
      </w:pPr>
      <w:r w:rsidRPr="00EA5582">
        <w:tab/>
      </w:r>
      <w:r>
        <w:t>ВЧ вариант:</w:t>
      </w:r>
    </w:p>
    <w:p w:rsidR="00855C42" w:rsidRDefault="00855C42" w:rsidP="001A7998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6448A4" w:rsidRPr="006448A4">
        <w:t>3</w:t>
      </w:r>
      <w:r>
        <w:t xml:space="preserve">0..100 </w:t>
      </w:r>
      <w:proofErr w:type="spellStart"/>
      <w:r>
        <w:t>мс</w:t>
      </w:r>
      <w:proofErr w:type="spellEnd"/>
      <w:r>
        <w:t xml:space="preserve"> включительно, с шагом 1.</w:t>
      </w:r>
    </w:p>
    <w:p w:rsidR="001A7998" w:rsidRDefault="001A7998" w:rsidP="001A7998">
      <w:pPr>
        <w:contextualSpacing/>
      </w:pPr>
      <w:r>
        <w:t>Оптика:</w:t>
      </w:r>
    </w:p>
    <w:p w:rsidR="001A7998" w:rsidRDefault="001A7998" w:rsidP="001A7998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754D4" w:rsidRPr="002754D4">
        <w:t>3</w:t>
      </w:r>
      <w:r>
        <w:t xml:space="preserve">..50 </w:t>
      </w:r>
      <w:proofErr w:type="spellStart"/>
      <w:r>
        <w:t>мс</w:t>
      </w:r>
      <w:proofErr w:type="spellEnd"/>
      <w:r>
        <w:t xml:space="preserve"> включительно, с шагом 1. Значение меньше реального в 10 раз, т.е. сам </w:t>
      </w:r>
      <w:proofErr w:type="gramStart"/>
      <w:r>
        <w:t>параметр</w:t>
      </w:r>
      <w:proofErr w:type="gramEnd"/>
      <w:r>
        <w:t xml:space="preserve"> может быть </w:t>
      </w:r>
      <w:r w:rsidR="002754D4" w:rsidRPr="000A553F">
        <w:t>3</w:t>
      </w:r>
      <w:r>
        <w:t xml:space="preserve">0..500 </w:t>
      </w:r>
      <w:proofErr w:type="spellStart"/>
      <w:r>
        <w:t>мс</w:t>
      </w:r>
      <w:proofErr w:type="spellEnd"/>
      <w:r>
        <w:t xml:space="preserve"> и его шаг изменения 10.</w:t>
      </w:r>
    </w:p>
    <w:p w:rsidR="00855C42" w:rsidRDefault="00855C42" w:rsidP="001A7998">
      <w:pPr>
        <w:ind w:firstLine="851"/>
        <w:contextualSpacing/>
      </w:pPr>
      <w:r>
        <w:t>Команда на запись:</w:t>
      </w:r>
    </w:p>
    <w:p w:rsidR="00855C42" w:rsidRDefault="00855C42" w:rsidP="00972DBC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_Ref382402873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0xA2 – Длительность команды (запись)</w:t>
      </w:r>
      <w:r w:rsidRPr="00855C42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665AB7" w:rsidRDefault="00665AB7" w:rsidP="00665AB7">
      <w:pPr>
        <w:pStyle w:val="3"/>
      </w:pPr>
      <w:bookmarkStart w:id="127" w:name="_Ref474753142"/>
      <w:r w:rsidRPr="000112A8">
        <w:t>0</w:t>
      </w:r>
      <w:r>
        <w:rPr>
          <w:lang w:val="en-US"/>
        </w:rPr>
        <w:t>x</w:t>
      </w:r>
      <w:r w:rsidRPr="00972DBC">
        <w:t>2</w:t>
      </w:r>
      <w:r>
        <w:t>3</w:t>
      </w:r>
      <w:r>
        <w:t xml:space="preserve"> – </w:t>
      </w:r>
      <w:r>
        <w:t>Коррекция частоты ПРД</w:t>
      </w:r>
      <w:r>
        <w:t xml:space="preserve"> (чтение)</w:t>
      </w:r>
      <w:bookmarkEnd w:id="127"/>
    </w:p>
    <w:p w:rsidR="00665AB7" w:rsidRPr="003F77D3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C0020B" w:rsidRDefault="00665AB7" w:rsidP="00665AB7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</w:t>
      </w:r>
      <w:r>
        <w:rPr>
          <w:b/>
        </w:rPr>
        <w:t>3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3</w:t>
      </w:r>
    </w:p>
    <w:p w:rsidR="00665AB7" w:rsidRPr="000112A8" w:rsidRDefault="00665AB7" w:rsidP="00665AB7">
      <w:pPr>
        <w:ind w:firstLine="284"/>
        <w:contextualSpacing/>
      </w:pPr>
      <w:r>
        <w:t>Ответ</w:t>
      </w:r>
      <w:r w:rsidRPr="000112A8">
        <w:t>:</w:t>
      </w:r>
    </w:p>
    <w:p w:rsidR="00665AB7" w:rsidRPr="00DD122D" w:rsidRDefault="00665AB7" w:rsidP="00665AB7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</w:t>
      </w:r>
      <w:r>
        <w:rPr>
          <w:b/>
        </w:rPr>
        <w:t>3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665AB7" w:rsidRPr="00EA5582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>
        <w:t>-100..100 Гц</w:t>
      </w:r>
      <w:r>
        <w:t xml:space="preserve"> включительно, с шагом 1.</w:t>
      </w:r>
    </w:p>
    <w:p w:rsidR="00665AB7" w:rsidRDefault="00665AB7" w:rsidP="00665AB7">
      <w:pPr>
        <w:ind w:firstLine="284"/>
        <w:contextualSpacing/>
      </w:pPr>
      <w:r>
        <w:t>Команда на запись:</w:t>
      </w:r>
    </w:p>
    <w:p w:rsidR="00665AB7" w:rsidRPr="00665AB7" w:rsidRDefault="00665AB7" w:rsidP="00665AB7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_Ref474753163 \h </w:instrText>
      </w:r>
      <w:r w:rsidRPr="00665AB7">
        <w:rPr>
          <w:i/>
        </w:rPr>
      </w:r>
      <w:r w:rsidRPr="00665AB7">
        <w:rPr>
          <w:i/>
        </w:rPr>
        <w:instrText xml:space="preserve"> \* MERGEFORMAT </w:instrText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proofErr w:type="spellStart"/>
      <w:r w:rsidRPr="00665AB7">
        <w:rPr>
          <w:i/>
          <w:lang w:val="en-US"/>
        </w:rPr>
        <w:t>xA</w:t>
      </w:r>
      <w:proofErr w:type="spellEnd"/>
      <w:r w:rsidRPr="00665AB7">
        <w:rPr>
          <w:i/>
        </w:rPr>
        <w:t>3</w:t>
      </w:r>
      <w:r w:rsidRPr="00665AB7">
        <w:rPr>
          <w:i/>
        </w:rPr>
        <w:t xml:space="preserve"> – </w:t>
      </w:r>
      <w:r w:rsidRPr="00665AB7">
        <w:rPr>
          <w:i/>
        </w:rPr>
        <w:t>Коррекция частоты ПРД</w:t>
      </w:r>
      <w:r w:rsidRPr="00665AB7">
        <w:rPr>
          <w:i/>
        </w:rPr>
        <w:t xml:space="preserve"> (запись)</w:t>
      </w:r>
      <w:r w:rsidRPr="00665AB7">
        <w:rPr>
          <w:i/>
        </w:rPr>
        <w:fldChar w:fldCharType="end"/>
      </w:r>
    </w:p>
    <w:p w:rsidR="00665AB7" w:rsidRDefault="00665AB7" w:rsidP="00972DBC">
      <w:pPr>
        <w:rPr>
          <w:i/>
        </w:rPr>
      </w:pPr>
    </w:p>
    <w:p w:rsidR="00DC6664" w:rsidRDefault="00DC6664" w:rsidP="00972DBC">
      <w:pPr>
        <w:rPr>
          <w:i/>
        </w:rPr>
      </w:pPr>
    </w:p>
    <w:p w:rsidR="00DC6664" w:rsidRDefault="00DC6664" w:rsidP="00DC6664">
      <w:pPr>
        <w:pStyle w:val="3"/>
      </w:pPr>
      <w:bookmarkStart w:id="128" w:name="_Ref382403113"/>
      <w:bookmarkStart w:id="129" w:name="_Toc404336413"/>
      <w:r w:rsidRPr="000112A8">
        <w:t>0</w:t>
      </w:r>
      <w:r>
        <w:rPr>
          <w:lang w:val="en-US"/>
        </w:rPr>
        <w:t>x</w:t>
      </w:r>
      <w:r w:rsidRPr="00972DBC">
        <w:t>2</w:t>
      </w:r>
      <w:r>
        <w:t>4 – Блокированные команды (чтение)</w:t>
      </w:r>
      <w:bookmarkEnd w:id="128"/>
      <w:bookmarkEnd w:id="129"/>
    </w:p>
    <w:p w:rsidR="00DC6664" w:rsidRPr="003F77D3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C0020B" w:rsidRDefault="00DC6664" w:rsidP="00DC66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х24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</w:t>
      </w:r>
      <w:r w:rsidR="00380564">
        <w:rPr>
          <w:b/>
        </w:rPr>
        <w:t>4</w:t>
      </w:r>
    </w:p>
    <w:p w:rsidR="00DC6664" w:rsidRPr="000112A8" w:rsidRDefault="00DC6664" w:rsidP="00DC6664">
      <w:pPr>
        <w:ind w:firstLine="284"/>
        <w:contextualSpacing/>
      </w:pPr>
      <w:r>
        <w:t>Ответ</w:t>
      </w:r>
      <w:r w:rsidRPr="000112A8">
        <w:t>:</w:t>
      </w:r>
    </w:p>
    <w:p w:rsidR="00DC6664" w:rsidRPr="00915825" w:rsidRDefault="00DC6664" w:rsidP="00DC66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24 0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Pr="0024109B" w:rsidRDefault="00DC6664" w:rsidP="00DC66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lastRenderedPageBreak/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>Команда на запись:</w:t>
      </w:r>
    </w:p>
    <w:p w:rsidR="00DC6664" w:rsidRPr="00DC6664" w:rsidRDefault="00DC6664" w:rsidP="00972DBC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_Ref382403136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0xA4 – Блокированные команды  (запись)</w:t>
      </w:r>
      <w:r w:rsidRPr="00DC6664">
        <w:rPr>
          <w:i/>
          <w:lang w:val="en-US"/>
        </w:rPr>
        <w:fldChar w:fldCharType="end"/>
      </w:r>
    </w:p>
    <w:p w:rsidR="00DC6664" w:rsidRDefault="00DC6664" w:rsidP="00972DBC">
      <w:pPr>
        <w:rPr>
          <w:i/>
          <w:lang w:val="en-US"/>
        </w:rPr>
      </w:pPr>
    </w:p>
    <w:p w:rsidR="00380564" w:rsidRDefault="00380564" w:rsidP="00380564">
      <w:pPr>
        <w:pStyle w:val="3"/>
      </w:pPr>
      <w:bookmarkStart w:id="130" w:name="_Ref382403331"/>
      <w:bookmarkStart w:id="131" w:name="_Toc404336414"/>
      <w:r w:rsidRPr="000112A8">
        <w:t>0</w:t>
      </w:r>
      <w:r>
        <w:rPr>
          <w:lang w:val="en-US"/>
        </w:rPr>
        <w:t>x</w:t>
      </w:r>
      <w:r w:rsidRPr="00972DBC">
        <w:t>2</w:t>
      </w:r>
      <w:r>
        <w:rPr>
          <w:lang w:val="en-US"/>
        </w:rPr>
        <w:t>5</w:t>
      </w:r>
      <w:r>
        <w:t xml:space="preserve"> – Следящие команды (чтение)</w:t>
      </w:r>
      <w:bookmarkEnd w:id="130"/>
      <w:bookmarkEnd w:id="131"/>
    </w:p>
    <w:p w:rsidR="00380564" w:rsidRPr="003F77D3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C0020B" w:rsidRDefault="00380564" w:rsidP="00380564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х25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25</w:t>
      </w:r>
    </w:p>
    <w:p w:rsidR="00380564" w:rsidRPr="000112A8" w:rsidRDefault="00380564" w:rsidP="00380564">
      <w:pPr>
        <w:ind w:firstLine="284"/>
        <w:contextualSpacing/>
      </w:pPr>
      <w:r>
        <w:t>Ответ</w:t>
      </w:r>
      <w:r w:rsidRPr="000112A8">
        <w:t>:</w:t>
      </w:r>
    </w:p>
    <w:p w:rsidR="00380564" w:rsidRPr="00915825" w:rsidRDefault="00380564" w:rsidP="00380564">
      <w:pPr>
        <w:contextualSpacing/>
        <w:rPr>
          <w:b/>
          <w:lang w:val="en-US"/>
        </w:rPr>
      </w:pPr>
      <w:r w:rsidRPr="00915825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915825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>25 0</w:t>
      </w:r>
      <w:r w:rsidRPr="003F77D3">
        <w:rPr>
          <w:b/>
          <w:lang w:val="en-US"/>
        </w:rPr>
        <w:t>x</w:t>
      </w:r>
      <w:r w:rsidRPr="00915825">
        <w:rPr>
          <w:b/>
          <w:lang w:val="en-US"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1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2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3</w:t>
      </w:r>
      <w:r w:rsidRPr="00915825">
        <w:rPr>
          <w:b/>
          <w:lang w:val="en-US"/>
        </w:rPr>
        <w:t xml:space="preserve"> </w:t>
      </w:r>
      <w:r>
        <w:rPr>
          <w:b/>
          <w:u w:val="single"/>
          <w:lang w:val="en-US"/>
        </w:rPr>
        <w:t>b</w:t>
      </w:r>
      <w:r w:rsidRPr="00915825">
        <w:rPr>
          <w:b/>
          <w:u w:val="single"/>
          <w:lang w:val="en-US"/>
        </w:rPr>
        <w:t>4</w:t>
      </w:r>
      <w:r w:rsidRPr="00915825">
        <w:rPr>
          <w:b/>
          <w:lang w:val="en-US"/>
        </w:rPr>
        <w:t xml:space="preserve"> </w:t>
      </w:r>
      <w:r w:rsidRPr="003F77D3">
        <w:rPr>
          <w:b/>
          <w:lang w:val="en-US"/>
        </w:rPr>
        <w:t>CRC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Pr="0024109B" w:rsidRDefault="00380564" w:rsidP="00380564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следящую 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>Команда на запись:</w:t>
      </w:r>
    </w:p>
    <w:p w:rsidR="00380564" w:rsidRPr="00380564" w:rsidRDefault="00380564" w:rsidP="00380564">
      <w:pPr>
        <w:rPr>
          <w:i/>
          <w:lang w:val="en-US"/>
        </w:rPr>
      </w:pPr>
      <w:r w:rsidRPr="00380564">
        <w:rPr>
          <w:i/>
          <w:lang w:val="en-US"/>
        </w:rPr>
        <w:fldChar w:fldCharType="begin"/>
      </w:r>
      <w:r w:rsidRPr="00380564">
        <w:rPr>
          <w:i/>
          <w:lang w:val="en-US"/>
        </w:rPr>
        <w:instrText xml:space="preserve"> REF _Ref382403358 \h  \* MERGEFORMAT </w:instrText>
      </w:r>
      <w:r w:rsidRPr="00380564">
        <w:rPr>
          <w:i/>
          <w:lang w:val="en-US"/>
        </w:rPr>
      </w:r>
      <w:r w:rsidRPr="00380564">
        <w:rPr>
          <w:i/>
          <w:lang w:val="en-US"/>
        </w:rPr>
        <w:fldChar w:fldCharType="separate"/>
      </w:r>
      <w:r w:rsidR="007525B1" w:rsidRPr="007525B1">
        <w:rPr>
          <w:i/>
        </w:rPr>
        <w:t>0xA5 – Следящие команды  (запись)</w:t>
      </w:r>
      <w:r w:rsidRPr="00380564">
        <w:rPr>
          <w:i/>
          <w:lang w:val="en-US"/>
        </w:rPr>
        <w:fldChar w:fldCharType="end"/>
      </w:r>
    </w:p>
    <w:p w:rsidR="00380564" w:rsidRDefault="00380564" w:rsidP="00972DBC">
      <w:pPr>
        <w:rPr>
          <w:i/>
        </w:rPr>
      </w:pPr>
    </w:p>
    <w:p w:rsidR="001010D5" w:rsidRDefault="001010D5" w:rsidP="001010D5">
      <w:pPr>
        <w:pStyle w:val="3"/>
      </w:pPr>
      <w:bookmarkStart w:id="132" w:name="_Ref382403599"/>
      <w:bookmarkStart w:id="133" w:name="_Toc404336415"/>
      <w:r w:rsidRPr="000112A8">
        <w:t>0</w:t>
      </w:r>
      <w:r>
        <w:rPr>
          <w:lang w:val="en-US"/>
        </w:rPr>
        <w:t>x</w:t>
      </w:r>
      <w:r w:rsidRPr="00972DBC">
        <w:t>2</w:t>
      </w:r>
      <w:r>
        <w:t>6 – Тестовая команда (чтение)</w:t>
      </w:r>
      <w:bookmarkEnd w:id="132"/>
      <w:bookmarkEnd w:id="133"/>
    </w:p>
    <w:p w:rsidR="001010D5" w:rsidRPr="003F77D3" w:rsidRDefault="001010D5" w:rsidP="001010D5"/>
    <w:p w:rsidR="001010D5" w:rsidRDefault="001010D5" w:rsidP="001010D5">
      <w:pPr>
        <w:ind w:firstLine="284"/>
        <w:contextualSpacing/>
      </w:pPr>
      <w:r>
        <w:t>Формат команды:</w:t>
      </w:r>
    </w:p>
    <w:p w:rsidR="001010D5" w:rsidRPr="00C0020B" w:rsidRDefault="001010D5" w:rsidP="001010D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х26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26</w:t>
      </w:r>
    </w:p>
    <w:p w:rsidR="001010D5" w:rsidRPr="000112A8" w:rsidRDefault="001010D5" w:rsidP="001010D5">
      <w:pPr>
        <w:ind w:firstLine="284"/>
        <w:contextualSpacing/>
      </w:pPr>
      <w:r>
        <w:t>Ответ</w:t>
      </w:r>
      <w:r w:rsidRPr="000112A8">
        <w:t>:</w:t>
      </w:r>
    </w:p>
    <w:p w:rsidR="001010D5" w:rsidRPr="00EA5582" w:rsidRDefault="001010D5" w:rsidP="001010D5">
      <w:pPr>
        <w:contextualSpacing/>
        <w:rPr>
          <w:b/>
        </w:rPr>
      </w:pPr>
      <w:r w:rsidRPr="00EA5582">
        <w:rPr>
          <w:b/>
        </w:rPr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26 0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1010D5" w:rsidRDefault="001010D5" w:rsidP="001010D5">
      <w:pPr>
        <w:ind w:firstLine="284"/>
        <w:contextualSpacing/>
      </w:pPr>
      <w:r>
        <w:t>Данные:</w:t>
      </w:r>
    </w:p>
    <w:p w:rsidR="001010D5" w:rsidRDefault="001010D5" w:rsidP="00002A12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1010D5" w:rsidRDefault="001010D5" w:rsidP="001010D5">
      <w:pPr>
        <w:ind w:firstLine="284"/>
        <w:contextualSpacing/>
      </w:pPr>
      <w:r>
        <w:t>Команда на запись:</w:t>
      </w:r>
    </w:p>
    <w:p w:rsidR="001010D5" w:rsidRPr="00002A12" w:rsidRDefault="00002A12" w:rsidP="00972DBC">
      <w:pPr>
        <w:rPr>
          <w:i/>
        </w:rPr>
      </w:pPr>
      <w:r w:rsidRPr="00002A12">
        <w:rPr>
          <w:i/>
        </w:rPr>
        <w:fldChar w:fldCharType="begin"/>
      </w:r>
      <w:r w:rsidRPr="00002A12">
        <w:rPr>
          <w:i/>
        </w:rPr>
        <w:instrText xml:space="preserve"> REF _Ref382403627 \h  \* MERGEFORMAT </w:instrText>
      </w:r>
      <w:r w:rsidRPr="00002A12">
        <w:rPr>
          <w:i/>
        </w:rPr>
      </w:r>
      <w:r w:rsidRPr="00002A12">
        <w:rPr>
          <w:i/>
        </w:rPr>
        <w:fldChar w:fldCharType="separate"/>
      </w:r>
      <w:r w:rsidR="007525B1" w:rsidRPr="007525B1">
        <w:rPr>
          <w:i/>
        </w:rPr>
        <w:t>0xA6 – Тестовая команда (запись)</w:t>
      </w:r>
      <w:r w:rsidRPr="00002A12">
        <w:rPr>
          <w:i/>
        </w:rPr>
        <w:fldChar w:fldCharType="end"/>
      </w:r>
    </w:p>
    <w:p w:rsidR="00002A12" w:rsidRDefault="00002A12" w:rsidP="00972DBC">
      <w:pPr>
        <w:rPr>
          <w:i/>
        </w:rPr>
      </w:pPr>
    </w:p>
    <w:p w:rsidR="00443576" w:rsidRDefault="00443576" w:rsidP="00443576">
      <w:pPr>
        <w:pStyle w:val="3"/>
      </w:pPr>
      <w:bookmarkStart w:id="134" w:name="_Ref390254412"/>
      <w:bookmarkStart w:id="135" w:name="_Toc404336416"/>
      <w:r w:rsidRPr="000112A8">
        <w:t>0</w:t>
      </w:r>
      <w:r>
        <w:rPr>
          <w:lang w:val="en-US"/>
        </w:rPr>
        <w:t>x</w:t>
      </w:r>
      <w:r>
        <w:t>27 – Трансляция ЦС (чтение)</w:t>
      </w:r>
      <w:bookmarkEnd w:id="134"/>
      <w:bookmarkEnd w:id="135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х27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27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EA5582" w:rsidRDefault="00443576" w:rsidP="00443576">
      <w:pPr>
        <w:contextualSpacing/>
        <w:rPr>
          <w:b/>
        </w:rPr>
      </w:pPr>
      <w:r w:rsidRPr="00EA5582">
        <w:rPr>
          <w:b/>
        </w:rPr>
        <w:lastRenderedPageBreak/>
        <w:t>0</w:t>
      </w:r>
      <w:r w:rsidRPr="003F77D3">
        <w:rPr>
          <w:b/>
          <w:lang w:val="en-US"/>
        </w:rPr>
        <w:t>x</w:t>
      </w:r>
      <w:r w:rsidRPr="00EA5582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EA5582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EA5582">
        <w:rPr>
          <w:b/>
        </w:rPr>
        <w:t>27 0</w:t>
      </w:r>
      <w:r w:rsidRPr="003F77D3">
        <w:rPr>
          <w:b/>
          <w:lang w:val="en-US"/>
        </w:rPr>
        <w:t>x</w:t>
      </w:r>
      <w:r w:rsidRPr="00EA5582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EA5582">
        <w:rPr>
          <w:b/>
          <w:u w:val="single"/>
        </w:rPr>
        <w:t>1</w:t>
      </w:r>
      <w:r w:rsidRPr="00EA5582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443576" w:rsidRDefault="00443576" w:rsidP="00443576">
      <w:pPr>
        <w:ind w:firstLine="284"/>
        <w:contextualSpacing/>
      </w:pPr>
      <w:r>
        <w:t>Команда на запись:</w:t>
      </w:r>
    </w:p>
    <w:p w:rsidR="00443576" w:rsidRPr="00623C5B" w:rsidRDefault="00EC085D" w:rsidP="00443576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_Ref390254365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0xA7 – Трансляция ЦС (запись)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rPr>
          <w:i/>
        </w:rPr>
      </w:pPr>
    </w:p>
    <w:p w:rsidR="00443576" w:rsidRDefault="00443576" w:rsidP="00443576">
      <w:pPr>
        <w:pStyle w:val="3"/>
      </w:pPr>
      <w:bookmarkStart w:id="136" w:name="_Ref390254435"/>
      <w:bookmarkStart w:id="137" w:name="_Toc404336417"/>
      <w:r w:rsidRPr="000112A8">
        <w:t>0</w:t>
      </w:r>
      <w:r>
        <w:rPr>
          <w:lang w:val="en-US"/>
        </w:rPr>
        <w:t>x</w:t>
      </w:r>
      <w:r>
        <w:t>28 – Блокированные команды ЦС (чтение)</w:t>
      </w:r>
      <w:bookmarkEnd w:id="136"/>
      <w:bookmarkEnd w:id="137"/>
    </w:p>
    <w:p w:rsidR="00443576" w:rsidRPr="003F77D3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C0020B" w:rsidRDefault="00443576" w:rsidP="00443576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х28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28</w:t>
      </w:r>
    </w:p>
    <w:p w:rsidR="00443576" w:rsidRPr="000112A8" w:rsidRDefault="00443576" w:rsidP="00443576">
      <w:pPr>
        <w:ind w:firstLine="284"/>
        <w:contextualSpacing/>
      </w:pPr>
      <w:r>
        <w:t>Ответ</w:t>
      </w:r>
      <w:r w:rsidRPr="000112A8">
        <w:t>:</w:t>
      </w:r>
    </w:p>
    <w:p w:rsidR="00443576" w:rsidRPr="00915825" w:rsidRDefault="00443576" w:rsidP="00443576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915825">
        <w:rPr>
          <w:b/>
        </w:rPr>
        <w:t>28 0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04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2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3 </w:t>
      </w:r>
      <w:r w:rsidRPr="003F77D3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 xml:space="preserve">4 </w:t>
      </w:r>
      <w:r w:rsidRPr="003F77D3">
        <w:rPr>
          <w:b/>
          <w:lang w:val="en-US"/>
        </w:rPr>
        <w:t>CRC</w:t>
      </w:r>
    </w:p>
    <w:p w:rsidR="00443576" w:rsidRPr="002646A5" w:rsidRDefault="00443576" w:rsidP="00443576">
      <w:pPr>
        <w:ind w:firstLine="284"/>
        <w:contextualSpacing/>
      </w:pPr>
      <w:r>
        <w:t>Данные:</w:t>
      </w:r>
    </w:p>
    <w:p w:rsidR="00443576" w:rsidRPr="0024109B" w:rsidRDefault="00443576" w:rsidP="00443576">
      <w:pPr>
        <w:contextualSpacing/>
      </w:pPr>
      <w:r>
        <w:t xml:space="preserve">Установленный бит в </w:t>
      </w:r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24109B">
        <w:rPr>
          <w:b/>
          <w:u w:val="single"/>
        </w:rPr>
        <w:t xml:space="preserve">.. </w:t>
      </w:r>
      <w:r w:rsidRPr="003F77D3">
        <w:rPr>
          <w:b/>
          <w:u w:val="single"/>
          <w:lang w:val="en-US"/>
        </w:rPr>
        <w:t>b</w:t>
      </w:r>
      <w:r w:rsidRPr="0024109B">
        <w:rPr>
          <w:b/>
          <w:u w:val="single"/>
        </w:rPr>
        <w:t xml:space="preserve">4 </w:t>
      </w:r>
      <w:r>
        <w:t>означает заблокированную команду.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877"/>
        <w:gridCol w:w="878"/>
        <w:gridCol w:w="2552"/>
        <w:gridCol w:w="3544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4</w:t>
            </w:r>
          </w:p>
        </w:tc>
        <w:tc>
          <w:tcPr>
            <w:tcW w:w="2552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7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2552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7" w:type="dxa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2552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 Команда на запись:</w:t>
      </w:r>
    </w:p>
    <w:p w:rsidR="00443576" w:rsidRPr="00623C5B" w:rsidRDefault="00EC085D" w:rsidP="00972DBC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_Ref390254388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0xA8 – Блокированные команды ЦС (запись)</w:t>
      </w:r>
      <w:r w:rsidRPr="00EC085D">
        <w:rPr>
          <w:i/>
        </w:rPr>
        <w:fldChar w:fldCharType="end"/>
      </w:r>
    </w:p>
    <w:p w:rsidR="00EC085D" w:rsidRPr="00B76433" w:rsidRDefault="00EC085D" w:rsidP="00972DBC">
      <w:pPr>
        <w:rPr>
          <w:i/>
        </w:rPr>
      </w:pPr>
    </w:p>
    <w:p w:rsidR="00EA5582" w:rsidRDefault="00EA5582" w:rsidP="00EA5582">
      <w:pPr>
        <w:pStyle w:val="3"/>
      </w:pPr>
      <w:bookmarkStart w:id="138" w:name="_Ref391300494"/>
      <w:bookmarkStart w:id="139" w:name="_Toc404336418"/>
      <w:r w:rsidRPr="000112A8">
        <w:t>0</w:t>
      </w:r>
      <w:r>
        <w:rPr>
          <w:lang w:val="en-US"/>
        </w:rPr>
        <w:t>x</w:t>
      </w:r>
      <w:r w:rsidRPr="00972DBC">
        <w:t>2</w:t>
      </w:r>
      <w:r w:rsidRPr="00EA5582">
        <w:t>9</w:t>
      </w:r>
      <w:r>
        <w:t xml:space="preserve"> – Количество команд группы</w:t>
      </w:r>
      <w:proofErr w:type="gramStart"/>
      <w:r>
        <w:t xml:space="preserve"> А</w:t>
      </w:r>
      <w:proofErr w:type="gramEnd"/>
      <w:r>
        <w:t xml:space="preserve"> (чтение)</w:t>
      </w:r>
      <w:bookmarkEnd w:id="138"/>
      <w:bookmarkEnd w:id="139"/>
    </w:p>
    <w:p w:rsidR="00EA5582" w:rsidRPr="003F77D3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C0020B" w:rsidRDefault="00EA5582" w:rsidP="00EA5582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х29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29</w:t>
      </w:r>
    </w:p>
    <w:p w:rsidR="00EA5582" w:rsidRPr="000112A8" w:rsidRDefault="00EA5582" w:rsidP="00EA5582">
      <w:pPr>
        <w:ind w:firstLine="284"/>
        <w:contextualSpacing/>
      </w:pPr>
      <w:r>
        <w:t>Ответ</w:t>
      </w:r>
      <w:r w:rsidRPr="000112A8">
        <w:t>:</w:t>
      </w:r>
    </w:p>
    <w:p w:rsidR="00EA5582" w:rsidRPr="00DD122D" w:rsidRDefault="00EA5582" w:rsidP="00EA5582">
      <w:pPr>
        <w:contextualSpacing/>
        <w:rPr>
          <w:b/>
        </w:rPr>
      </w:pPr>
      <w:r w:rsidRPr="00DD122D">
        <w:rPr>
          <w:b/>
        </w:rPr>
        <w:t>0</w:t>
      </w:r>
      <w:r w:rsidRPr="003F77D3">
        <w:rPr>
          <w:b/>
          <w:lang w:val="en-US"/>
        </w:rPr>
        <w:t>x</w:t>
      </w:r>
      <w:r w:rsidRPr="00DD122D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</w:rPr>
        <w:t>29</w:t>
      </w:r>
      <w:r w:rsidRPr="00DD122D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DD122D">
        <w:rPr>
          <w:b/>
        </w:rPr>
        <w:t xml:space="preserve">01 </w:t>
      </w:r>
      <w:r w:rsidRPr="003F77D3">
        <w:rPr>
          <w:b/>
          <w:u w:val="single"/>
          <w:lang w:val="en-US"/>
        </w:rPr>
        <w:t>b</w:t>
      </w:r>
      <w:r w:rsidRPr="00DD122D">
        <w:rPr>
          <w:b/>
          <w:u w:val="single"/>
        </w:rPr>
        <w:t>1</w:t>
      </w:r>
      <w:r w:rsidRPr="00DD122D">
        <w:rPr>
          <w:b/>
        </w:rPr>
        <w:t xml:space="preserve"> </w:t>
      </w:r>
      <w:r w:rsidRPr="003F77D3">
        <w:rPr>
          <w:b/>
          <w:lang w:val="en-US"/>
        </w:rPr>
        <w:t>CRC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</w:t>
      </w:r>
      <w:r w:rsidR="00EC4402">
        <w:t>ть следующие значения:  0..32</w:t>
      </w:r>
      <w:r>
        <w:t xml:space="preserve"> включительно, с шагом 1.</w:t>
      </w:r>
    </w:p>
    <w:p w:rsidR="00EA5582" w:rsidRDefault="00EA5582" w:rsidP="00EA5582">
      <w:pPr>
        <w:ind w:firstLine="284"/>
        <w:contextualSpacing/>
      </w:pPr>
      <w:r>
        <w:t>Команда на запись:</w:t>
      </w:r>
    </w:p>
    <w:p w:rsidR="00EA5582" w:rsidRPr="00EA5582" w:rsidRDefault="00EA5582" w:rsidP="00972DBC">
      <w:pPr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_Ref391300542 \h 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0xA9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(запись)</w:t>
      </w:r>
      <w:r w:rsidRPr="00EA5582">
        <w:rPr>
          <w:i/>
        </w:rPr>
        <w:fldChar w:fldCharType="end"/>
      </w:r>
    </w:p>
    <w:p w:rsidR="00EA5582" w:rsidRDefault="00EA5582" w:rsidP="00972DBC">
      <w:pPr>
        <w:rPr>
          <w:i/>
        </w:rPr>
      </w:pPr>
    </w:p>
    <w:p w:rsidR="00976297" w:rsidRDefault="00976297" w:rsidP="00976297">
      <w:pPr>
        <w:pStyle w:val="3"/>
        <w:numPr>
          <w:ilvl w:val="2"/>
          <w:numId w:val="9"/>
        </w:numPr>
      </w:pPr>
      <w:bookmarkStart w:id="140" w:name="_Ref404080177"/>
      <w:bookmarkStart w:id="141" w:name="_Toc404336419"/>
      <w:r>
        <w:t>0</w:t>
      </w:r>
      <w:r>
        <w:rPr>
          <w:lang w:val="en-US"/>
        </w:rPr>
        <w:t>x</w:t>
      </w:r>
      <w:r>
        <w:t>2</w:t>
      </w:r>
      <w:r w:rsidR="008426F2">
        <w:rPr>
          <w:lang w:val="en-US"/>
        </w:rPr>
        <w:t>C</w:t>
      </w:r>
      <w:r>
        <w:t xml:space="preserve"> – Количество команд передатчика (чтение)</w:t>
      </w:r>
      <w:bookmarkEnd w:id="140"/>
      <w:bookmarkEnd w:id="141"/>
    </w:p>
    <w:p w:rsidR="00976297" w:rsidRDefault="00976297" w:rsidP="00976297"/>
    <w:p w:rsidR="00976297" w:rsidRDefault="00976297" w:rsidP="00976297">
      <w:pPr>
        <w:ind w:firstLine="284"/>
      </w:pPr>
      <w:r>
        <w:t>Формат команды: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0х2</w:t>
      </w:r>
      <w:r>
        <w:rPr>
          <w:b/>
          <w:lang w:val="en-US"/>
        </w:rPr>
        <w:t>B</w:t>
      </w:r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00 0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</w:p>
    <w:p w:rsidR="00976297" w:rsidRDefault="00976297" w:rsidP="00976297">
      <w:pPr>
        <w:ind w:firstLine="284"/>
      </w:pPr>
      <w:r>
        <w:t>Ответ:</w:t>
      </w:r>
    </w:p>
    <w:p w:rsidR="00976297" w:rsidRDefault="00976297" w:rsidP="00976297">
      <w:pPr>
        <w:rPr>
          <w:b/>
        </w:rPr>
      </w:pPr>
      <w:r>
        <w:rPr>
          <w:b/>
        </w:rPr>
        <w:t>0</w:t>
      </w:r>
      <w:r>
        <w:rPr>
          <w:b/>
          <w:lang w:val="en-US"/>
        </w:rPr>
        <w:t>x</w:t>
      </w:r>
      <w:r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>
        <w:rPr>
          <w:b/>
        </w:rPr>
        <w:t xml:space="preserve"> 0</w:t>
      </w:r>
      <w:r>
        <w:rPr>
          <w:b/>
          <w:lang w:val="en-US"/>
        </w:rPr>
        <w:t>x</w:t>
      </w:r>
      <w:r>
        <w:rPr>
          <w:b/>
        </w:rPr>
        <w:t>2</w:t>
      </w:r>
      <w:r>
        <w:rPr>
          <w:b/>
          <w:lang w:val="en-US"/>
        </w:rPr>
        <w:t>B</w:t>
      </w:r>
      <w:r w:rsidRPr="00976297">
        <w:rPr>
          <w:b/>
        </w:rPr>
        <w:t xml:space="preserve"> </w:t>
      </w:r>
      <w:proofErr w:type="spellStart"/>
      <w:r>
        <w:rPr>
          <w:b/>
          <w:u w:val="single"/>
          <w:lang w:val="en-US"/>
        </w:rPr>
        <w:t>b</w:t>
      </w:r>
      <w:proofErr w:type="spellEnd"/>
      <w:r>
        <w:rPr>
          <w:b/>
          <w:u w:val="single"/>
        </w:rPr>
        <w:t xml:space="preserve">1 </w:t>
      </w:r>
      <w:r>
        <w:rPr>
          <w:b/>
          <w:lang w:val="en-US"/>
        </w:rPr>
        <w:t>CRC</w:t>
      </w:r>
    </w:p>
    <w:p w:rsidR="00976297" w:rsidRDefault="00976297" w:rsidP="00976297">
      <w:pPr>
        <w:ind w:firstLine="284"/>
      </w:pPr>
      <w:r>
        <w:t>Данные:</w:t>
      </w:r>
    </w:p>
    <w:p w:rsidR="00976297" w:rsidRDefault="00976297" w:rsidP="00976297">
      <w:pPr>
        <w:rPr>
          <w:b/>
          <w:u w:val="single"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  <w:r>
        <w:t xml:space="preserve"> – кол-во команд передатчика уменьшенное в 4 раза.</w:t>
      </w:r>
      <w:proofErr w:type="gramEnd"/>
      <w:r>
        <w:t xml:space="preserve"> Т.е. кол-во команд = 4*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1</w:t>
      </w:r>
    </w:p>
    <w:p w:rsidR="00976297" w:rsidRDefault="00976297" w:rsidP="00976297">
      <w:pPr>
        <w:ind w:firstLine="284"/>
      </w:pPr>
      <w:r>
        <w:t>Команда на запись:</w:t>
      </w:r>
    </w:p>
    <w:p w:rsidR="00976297" w:rsidRDefault="00976297" w:rsidP="00976297">
      <w:pPr>
        <w:rPr>
          <w:i/>
        </w:rPr>
      </w:pPr>
      <w:r>
        <w:rPr>
          <w:i/>
        </w:rPr>
        <w:fldChar w:fldCharType="begin"/>
      </w:r>
      <w:r>
        <w:rPr>
          <w:i/>
        </w:rPr>
        <w:instrText xml:space="preserve"> REF _Ref404080226 \h  \* MERGEFORMAT </w:instrText>
      </w:r>
      <w:r>
        <w:rPr>
          <w:i/>
        </w:rPr>
      </w:r>
      <w:r>
        <w:rPr>
          <w:i/>
        </w:rPr>
        <w:fldChar w:fldCharType="separate"/>
      </w:r>
      <w:r>
        <w:rPr>
          <w:i/>
        </w:rPr>
        <w:t>0xAB – Количество команд передатчика (запись)</w:t>
      </w:r>
      <w:r>
        <w:rPr>
          <w:i/>
        </w:rPr>
        <w:fldChar w:fldCharType="end"/>
      </w:r>
    </w:p>
    <w:p w:rsidR="00972DBC" w:rsidRDefault="00972DBC" w:rsidP="00972DBC">
      <w:pPr>
        <w:pStyle w:val="3"/>
      </w:pPr>
      <w:bookmarkStart w:id="142" w:name="_Ref382402644"/>
      <w:bookmarkStart w:id="143" w:name="_Toc404336420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>
        <w:t>1 – Задержка срабатывания входов команд (запись)</w:t>
      </w:r>
      <w:bookmarkEnd w:id="142"/>
      <w:bookmarkEnd w:id="143"/>
    </w:p>
    <w:p w:rsidR="00972DBC" w:rsidRDefault="00972DBC" w:rsidP="00972DBC"/>
    <w:p w:rsidR="00972DBC" w:rsidRDefault="00972DBC" w:rsidP="00972DBC">
      <w:pPr>
        <w:ind w:firstLine="284"/>
        <w:contextualSpacing/>
      </w:pPr>
      <w:r>
        <w:t>Формат команды:</w:t>
      </w:r>
    </w:p>
    <w:p w:rsidR="00972DBC" w:rsidRPr="00C911CB" w:rsidRDefault="00972DBC" w:rsidP="00972DBC">
      <w:pPr>
        <w:contextualSpacing/>
        <w:rPr>
          <w:b/>
        </w:rPr>
      </w:pPr>
      <w:r w:rsidRPr="00C911CB">
        <w:rPr>
          <w:b/>
        </w:rPr>
        <w:t>0</w:t>
      </w:r>
      <w:r w:rsidRPr="003F77D3">
        <w:rPr>
          <w:b/>
          <w:lang w:val="en-US"/>
        </w:rPr>
        <w:t>x</w:t>
      </w:r>
      <w:r w:rsidRPr="00C911C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C911C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C911CB">
        <w:rPr>
          <w:b/>
        </w:rPr>
        <w:t>1 0</w:t>
      </w:r>
      <w:r w:rsidRPr="003F77D3">
        <w:rPr>
          <w:b/>
          <w:lang w:val="en-US"/>
        </w:rPr>
        <w:t>x</w:t>
      </w:r>
      <w:r w:rsidRPr="00C911CB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C911CB">
        <w:rPr>
          <w:b/>
          <w:u w:val="single"/>
        </w:rPr>
        <w:t>1</w:t>
      </w:r>
      <w:r w:rsidRPr="00C911CB">
        <w:rPr>
          <w:b/>
        </w:rPr>
        <w:t xml:space="preserve"> </w:t>
      </w:r>
      <w:r>
        <w:rPr>
          <w:b/>
          <w:lang w:val="en-US"/>
        </w:rPr>
        <w:t>CRC</w:t>
      </w:r>
    </w:p>
    <w:p w:rsidR="00972DBC" w:rsidRPr="003632B3" w:rsidRDefault="00972DBC" w:rsidP="00972DBC">
      <w:pPr>
        <w:ind w:firstLine="284"/>
        <w:contextualSpacing/>
      </w:pPr>
      <w:r>
        <w:t>Ответ</w:t>
      </w:r>
      <w:r w:rsidRPr="003632B3">
        <w:t>:</w:t>
      </w:r>
    </w:p>
    <w:p w:rsidR="00972DBC" w:rsidRDefault="00972DBC" w:rsidP="00972DBC">
      <w:pPr>
        <w:contextualSpacing/>
      </w:pPr>
      <w:r>
        <w:t>копия</w:t>
      </w:r>
    </w:p>
    <w:p w:rsidR="00972DBC" w:rsidRDefault="00972DBC" w:rsidP="00972DBC">
      <w:pPr>
        <w:ind w:firstLine="284"/>
        <w:contextualSpacing/>
      </w:pPr>
      <w:r>
        <w:t>Данные:</w:t>
      </w:r>
    </w:p>
    <w:p w:rsidR="00972DBC" w:rsidRDefault="00972DBC" w:rsidP="00972DBC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972DBC" w:rsidRDefault="00972DBC" w:rsidP="00972DBC">
      <w:pPr>
        <w:ind w:firstLine="284"/>
        <w:contextualSpacing/>
      </w:pPr>
      <w:r>
        <w:t xml:space="preserve">Команда на чтение: </w:t>
      </w:r>
    </w:p>
    <w:p w:rsidR="00EA2626" w:rsidRDefault="00972DBC" w:rsidP="00437C75">
      <w:pPr>
        <w:rPr>
          <w:i/>
        </w:rPr>
      </w:pPr>
      <w:r w:rsidRPr="00972DBC">
        <w:rPr>
          <w:i/>
        </w:rPr>
        <w:fldChar w:fldCharType="begin"/>
      </w:r>
      <w:r w:rsidRPr="00972DBC">
        <w:rPr>
          <w:i/>
        </w:rPr>
        <w:instrText xml:space="preserve"> REF _Ref382402616 \h  \* MERGEFORMAT </w:instrText>
      </w:r>
      <w:r w:rsidRPr="00972DBC">
        <w:rPr>
          <w:i/>
        </w:rPr>
      </w:r>
      <w:r w:rsidRPr="00972DBC">
        <w:rPr>
          <w:i/>
        </w:rPr>
        <w:fldChar w:fldCharType="separate"/>
      </w:r>
      <w:r w:rsidR="007525B1" w:rsidRPr="007525B1">
        <w:rPr>
          <w:i/>
        </w:rPr>
        <w:t>0x21 – Задержка срабатывания входов команд (чтение)</w:t>
      </w:r>
      <w:r w:rsidRPr="00972DBC">
        <w:rPr>
          <w:i/>
        </w:rPr>
        <w:fldChar w:fldCharType="end"/>
      </w:r>
    </w:p>
    <w:p w:rsidR="00855C42" w:rsidRDefault="00855C42" w:rsidP="00437C75">
      <w:pPr>
        <w:rPr>
          <w:i/>
        </w:rPr>
      </w:pPr>
    </w:p>
    <w:p w:rsidR="00855C42" w:rsidRDefault="00855C42" w:rsidP="00855C42">
      <w:pPr>
        <w:pStyle w:val="3"/>
      </w:pPr>
      <w:bookmarkStart w:id="144" w:name="_Ref382402873"/>
      <w:bookmarkStart w:id="145" w:name="_Toc404336421"/>
      <w:r>
        <w:t>0</w:t>
      </w:r>
      <w:proofErr w:type="spellStart"/>
      <w:r>
        <w:rPr>
          <w:lang w:val="en-US"/>
        </w:rPr>
        <w:t>xA</w:t>
      </w:r>
      <w:proofErr w:type="spellEnd"/>
      <w:r>
        <w:t>2 – Длительность команды (запись)</w:t>
      </w:r>
      <w:bookmarkEnd w:id="144"/>
      <w:bookmarkEnd w:id="145"/>
    </w:p>
    <w:p w:rsidR="00855C42" w:rsidRDefault="00855C42" w:rsidP="00855C42"/>
    <w:p w:rsidR="00855C42" w:rsidRDefault="00855C42" w:rsidP="00855C42">
      <w:pPr>
        <w:ind w:firstLine="284"/>
        <w:contextualSpacing/>
      </w:pPr>
      <w:r>
        <w:t>Формат команды:</w:t>
      </w:r>
    </w:p>
    <w:p w:rsidR="00855C42" w:rsidRPr="00855C42" w:rsidRDefault="00855C42" w:rsidP="00855C4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855C42">
        <w:rPr>
          <w:b/>
          <w:lang w:val="en-US"/>
        </w:rPr>
        <w:t>2 0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855C42" w:rsidRPr="003632B3" w:rsidRDefault="00855C42" w:rsidP="00855C42">
      <w:pPr>
        <w:ind w:firstLine="284"/>
        <w:contextualSpacing/>
      </w:pPr>
      <w:r>
        <w:t>Ответ</w:t>
      </w:r>
      <w:r w:rsidRPr="003632B3">
        <w:t>:</w:t>
      </w:r>
    </w:p>
    <w:p w:rsidR="00855C42" w:rsidRDefault="00855C42" w:rsidP="00855C42">
      <w:pPr>
        <w:contextualSpacing/>
      </w:pPr>
      <w:r>
        <w:t>копия</w:t>
      </w:r>
    </w:p>
    <w:p w:rsidR="00855C42" w:rsidRDefault="00855C42" w:rsidP="00855C42">
      <w:pPr>
        <w:ind w:firstLine="284"/>
        <w:contextualSpacing/>
      </w:pPr>
      <w:r>
        <w:t>Данные:</w:t>
      </w:r>
    </w:p>
    <w:p w:rsidR="00855C42" w:rsidRDefault="00855C42" w:rsidP="00855C4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55C42" w:rsidRDefault="00855C42" w:rsidP="00855C42">
      <w:pPr>
        <w:ind w:firstLine="284"/>
        <w:contextualSpacing/>
      </w:pPr>
      <w:r>
        <w:t xml:space="preserve">Команда на чтение: </w:t>
      </w:r>
    </w:p>
    <w:p w:rsidR="00855C42" w:rsidRPr="00855C42" w:rsidRDefault="00855C42" w:rsidP="00437C75">
      <w:pPr>
        <w:rPr>
          <w:i/>
        </w:rPr>
      </w:pPr>
      <w:r w:rsidRPr="00855C42">
        <w:rPr>
          <w:i/>
        </w:rPr>
        <w:fldChar w:fldCharType="begin"/>
      </w:r>
      <w:r w:rsidRPr="00855C42">
        <w:rPr>
          <w:i/>
        </w:rPr>
        <w:instrText xml:space="preserve"> REF _Ref382402851 \h  \* MERGEFORMAT </w:instrText>
      </w:r>
      <w:r w:rsidRPr="00855C42">
        <w:rPr>
          <w:i/>
        </w:rPr>
      </w:r>
      <w:r w:rsidRPr="00855C42">
        <w:rPr>
          <w:i/>
        </w:rPr>
        <w:fldChar w:fldCharType="separate"/>
      </w:r>
      <w:r w:rsidR="007525B1" w:rsidRPr="007525B1">
        <w:rPr>
          <w:i/>
        </w:rPr>
        <w:t>0x22 – Длительность команды (чтение)</w:t>
      </w:r>
      <w:r w:rsidRPr="00855C42">
        <w:rPr>
          <w:i/>
        </w:rPr>
        <w:fldChar w:fldCharType="end"/>
      </w:r>
    </w:p>
    <w:p w:rsidR="00972DBC" w:rsidRDefault="00972DBC" w:rsidP="00437C75">
      <w:pPr>
        <w:rPr>
          <w:i/>
        </w:rPr>
      </w:pPr>
    </w:p>
    <w:p w:rsidR="00665AB7" w:rsidRDefault="00665AB7" w:rsidP="00665AB7">
      <w:pPr>
        <w:pStyle w:val="3"/>
      </w:pPr>
      <w:bookmarkStart w:id="146" w:name="_Ref474753163"/>
      <w:r>
        <w:t>0</w:t>
      </w:r>
      <w:proofErr w:type="spellStart"/>
      <w:r>
        <w:rPr>
          <w:lang w:val="en-US"/>
        </w:rPr>
        <w:t>xA</w:t>
      </w:r>
      <w:proofErr w:type="spellEnd"/>
      <w:r>
        <w:t>3</w:t>
      </w:r>
      <w:r>
        <w:t xml:space="preserve"> – </w:t>
      </w:r>
      <w:r>
        <w:t>Коррекция частоты ПРД</w:t>
      </w:r>
      <w:r>
        <w:t xml:space="preserve"> (запись)</w:t>
      </w:r>
      <w:bookmarkEnd w:id="146"/>
    </w:p>
    <w:p w:rsidR="00665AB7" w:rsidRDefault="00665AB7" w:rsidP="00665AB7"/>
    <w:p w:rsidR="00665AB7" w:rsidRDefault="00665AB7" w:rsidP="00665AB7">
      <w:pPr>
        <w:ind w:firstLine="284"/>
        <w:contextualSpacing/>
      </w:pPr>
      <w:r>
        <w:t>Формат команды:</w:t>
      </w:r>
    </w:p>
    <w:p w:rsidR="00665AB7" w:rsidRPr="00665AB7" w:rsidRDefault="00665AB7" w:rsidP="00665AB7">
      <w:pPr>
        <w:contextualSpacing/>
        <w:rPr>
          <w:b/>
          <w:lang w:val="en-US"/>
        </w:rPr>
      </w:pPr>
      <w:r w:rsidRPr="00665AB7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665AB7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665AB7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="003E0A2B" w:rsidRPr="003E0A2B">
        <w:rPr>
          <w:b/>
          <w:lang w:val="en-US"/>
        </w:rPr>
        <w:t>3</w:t>
      </w:r>
      <w:r w:rsidRPr="00665AB7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665AB7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665AB7">
        <w:rPr>
          <w:b/>
          <w:u w:val="single"/>
          <w:lang w:val="en-US"/>
        </w:rPr>
        <w:t>1</w:t>
      </w:r>
      <w:r w:rsidRPr="00665AB7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665AB7" w:rsidRPr="003632B3" w:rsidRDefault="00665AB7" w:rsidP="00665AB7">
      <w:pPr>
        <w:ind w:firstLine="284"/>
        <w:contextualSpacing/>
      </w:pPr>
      <w:r>
        <w:t>Ответ</w:t>
      </w:r>
      <w:r w:rsidRPr="003632B3">
        <w:t>:</w:t>
      </w:r>
    </w:p>
    <w:p w:rsidR="00665AB7" w:rsidRDefault="00665AB7" w:rsidP="00665AB7">
      <w:pPr>
        <w:contextualSpacing/>
      </w:pPr>
      <w:r>
        <w:t>копия</w:t>
      </w:r>
    </w:p>
    <w:p w:rsidR="00665AB7" w:rsidRDefault="00665AB7" w:rsidP="00665AB7">
      <w:pPr>
        <w:ind w:firstLine="284"/>
        <w:contextualSpacing/>
      </w:pPr>
      <w:r>
        <w:t>Данные:</w:t>
      </w:r>
    </w:p>
    <w:p w:rsidR="00665AB7" w:rsidRDefault="00665AB7" w:rsidP="00665AB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665AB7" w:rsidRDefault="00665AB7" w:rsidP="00665AB7">
      <w:pPr>
        <w:ind w:firstLine="284"/>
        <w:contextualSpacing/>
      </w:pPr>
      <w:r>
        <w:t xml:space="preserve">Команда на чтение: </w:t>
      </w:r>
    </w:p>
    <w:p w:rsidR="00665AB7" w:rsidRPr="00665AB7" w:rsidRDefault="00665AB7" w:rsidP="00437C75">
      <w:pPr>
        <w:rPr>
          <w:i/>
        </w:rPr>
      </w:pPr>
      <w:r w:rsidRPr="00665AB7">
        <w:rPr>
          <w:i/>
        </w:rPr>
        <w:fldChar w:fldCharType="begin"/>
      </w:r>
      <w:r w:rsidRPr="00665AB7">
        <w:rPr>
          <w:i/>
        </w:rPr>
        <w:instrText xml:space="preserve"> REF _Ref474753142 \h </w:instrText>
      </w:r>
      <w:r w:rsidRPr="00665AB7">
        <w:rPr>
          <w:i/>
        </w:rPr>
      </w:r>
      <w:r w:rsidRPr="00665AB7">
        <w:rPr>
          <w:i/>
        </w:rPr>
        <w:instrText xml:space="preserve"> \* MERGEFORMAT </w:instrText>
      </w:r>
      <w:r w:rsidRPr="00665AB7">
        <w:rPr>
          <w:i/>
        </w:rPr>
        <w:fldChar w:fldCharType="separate"/>
      </w:r>
      <w:r w:rsidRPr="00665AB7">
        <w:rPr>
          <w:i/>
        </w:rPr>
        <w:t>0</w:t>
      </w:r>
      <w:r w:rsidRPr="00665AB7">
        <w:rPr>
          <w:i/>
          <w:lang w:val="en-US"/>
        </w:rPr>
        <w:t>x</w:t>
      </w:r>
      <w:r w:rsidRPr="00665AB7">
        <w:rPr>
          <w:i/>
        </w:rPr>
        <w:t>2</w:t>
      </w:r>
      <w:r w:rsidRPr="00665AB7">
        <w:rPr>
          <w:i/>
        </w:rPr>
        <w:t>3</w:t>
      </w:r>
      <w:r w:rsidRPr="00665AB7">
        <w:rPr>
          <w:i/>
        </w:rPr>
        <w:t xml:space="preserve"> – </w:t>
      </w:r>
      <w:r w:rsidRPr="00665AB7">
        <w:rPr>
          <w:i/>
        </w:rPr>
        <w:t xml:space="preserve">Коррекция частоты </w:t>
      </w:r>
      <w:r w:rsidRPr="00665AB7">
        <w:rPr>
          <w:i/>
        </w:rPr>
        <w:t>П</w:t>
      </w:r>
      <w:r w:rsidRPr="00665AB7">
        <w:rPr>
          <w:i/>
        </w:rPr>
        <w:t>РД</w:t>
      </w:r>
      <w:r w:rsidRPr="00665AB7">
        <w:rPr>
          <w:i/>
        </w:rPr>
        <w:t xml:space="preserve"> (чтение)</w:t>
      </w:r>
      <w:r w:rsidRPr="00665AB7">
        <w:rPr>
          <w:i/>
        </w:rPr>
        <w:fldChar w:fldCharType="end"/>
      </w:r>
    </w:p>
    <w:p w:rsidR="00DC6664" w:rsidRDefault="00DC6664" w:rsidP="00DC6664">
      <w:pPr>
        <w:pStyle w:val="3"/>
      </w:pPr>
      <w:bookmarkStart w:id="147" w:name="_Ref382403136"/>
      <w:bookmarkStart w:id="148" w:name="_Toc404336422"/>
      <w:r>
        <w:t>0</w:t>
      </w:r>
      <w:proofErr w:type="spellStart"/>
      <w:r>
        <w:rPr>
          <w:lang w:val="en-US"/>
        </w:rPr>
        <w:t>xA</w:t>
      </w:r>
      <w:proofErr w:type="spellEnd"/>
      <w:r>
        <w:t>4 – Блокированные команды  (запись)</w:t>
      </w:r>
      <w:bookmarkEnd w:id="147"/>
      <w:bookmarkEnd w:id="148"/>
    </w:p>
    <w:p w:rsidR="00DC6664" w:rsidRDefault="00DC6664" w:rsidP="00DC6664"/>
    <w:p w:rsidR="00DC6664" w:rsidRDefault="00DC6664" w:rsidP="00DC6664">
      <w:pPr>
        <w:ind w:firstLine="284"/>
        <w:contextualSpacing/>
      </w:pPr>
      <w:r>
        <w:t>Формат команды:</w:t>
      </w:r>
    </w:p>
    <w:p w:rsidR="00DC6664" w:rsidRPr="00295E29" w:rsidRDefault="00DC6664" w:rsidP="00DC66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295E29">
        <w:rPr>
          <w:b/>
          <w:lang w:val="en-US"/>
        </w:rPr>
        <w:t>4 0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DC6664" w:rsidRPr="003632B3" w:rsidRDefault="00DC6664" w:rsidP="00DC6664">
      <w:pPr>
        <w:ind w:firstLine="284"/>
        <w:contextualSpacing/>
      </w:pPr>
      <w:r>
        <w:t>Ответ</w:t>
      </w:r>
      <w:r w:rsidRPr="003632B3">
        <w:t>:</w:t>
      </w:r>
    </w:p>
    <w:p w:rsidR="00DC6664" w:rsidRDefault="00DC6664" w:rsidP="00DC6664">
      <w:pPr>
        <w:contextualSpacing/>
      </w:pPr>
      <w:r>
        <w:t>копия</w:t>
      </w:r>
    </w:p>
    <w:p w:rsidR="00DC6664" w:rsidRDefault="00DC6664" w:rsidP="00DC6664">
      <w:pPr>
        <w:ind w:firstLine="284"/>
        <w:contextualSpacing/>
      </w:pPr>
      <w:r>
        <w:t>Данные: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DC6664" w:rsidRDefault="00DC6664" w:rsidP="00DC66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DC6664" w:rsidTr="00903E58">
        <w:tc>
          <w:tcPr>
            <w:tcW w:w="877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DC6664" w:rsidRPr="0024109B" w:rsidRDefault="00DC66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DC6664" w:rsidRPr="005866B6" w:rsidRDefault="00DC66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DC6664" w:rsidRPr="00C24F10" w:rsidRDefault="00DC66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DC6664" w:rsidRPr="008A55C6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  <w:vAlign w:val="center"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 w:val="restart"/>
            <w:vAlign w:val="center"/>
          </w:tcPr>
          <w:p w:rsidR="00DC6664" w:rsidRPr="00295E29" w:rsidRDefault="00DC66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Default="00DC66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DC6664" w:rsidRDefault="00DC66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DC6664" w:rsidRDefault="00DC66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  <w:tr w:rsidR="00DC6664" w:rsidTr="00903E58">
        <w:tc>
          <w:tcPr>
            <w:tcW w:w="877" w:type="dxa"/>
            <w:vMerge/>
          </w:tcPr>
          <w:p w:rsidR="00DC6664" w:rsidRPr="00982D17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DC6664" w:rsidRPr="00C030B8" w:rsidRDefault="00DC66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DC6664" w:rsidRPr="00982D17" w:rsidRDefault="00DC66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DC6664" w:rsidRDefault="00DC6664" w:rsidP="00903E58">
            <w:pPr>
              <w:ind w:firstLine="0"/>
              <w:contextualSpacing/>
            </w:pPr>
          </w:p>
        </w:tc>
      </w:tr>
    </w:tbl>
    <w:p w:rsidR="00DC6664" w:rsidRDefault="00DC6664" w:rsidP="00DC6664">
      <w:pPr>
        <w:ind w:firstLine="284"/>
        <w:contextualSpacing/>
      </w:pPr>
      <w:r>
        <w:t xml:space="preserve">Команда на чтение: </w:t>
      </w:r>
    </w:p>
    <w:p w:rsidR="00DC6664" w:rsidRPr="00DC6664" w:rsidRDefault="00DC6664" w:rsidP="00437C75">
      <w:pPr>
        <w:rPr>
          <w:i/>
          <w:lang w:val="en-US"/>
        </w:rPr>
      </w:pPr>
      <w:r w:rsidRPr="00DC6664">
        <w:rPr>
          <w:i/>
          <w:lang w:val="en-US"/>
        </w:rPr>
        <w:fldChar w:fldCharType="begin"/>
      </w:r>
      <w:r w:rsidRPr="00DC6664">
        <w:rPr>
          <w:i/>
          <w:lang w:val="en-US"/>
        </w:rPr>
        <w:instrText xml:space="preserve"> REF _Ref382403113 \h  \* MERGEFORMAT </w:instrText>
      </w:r>
      <w:r w:rsidRPr="00DC6664">
        <w:rPr>
          <w:i/>
          <w:lang w:val="en-US"/>
        </w:rPr>
      </w:r>
      <w:r w:rsidRPr="00DC6664">
        <w:rPr>
          <w:i/>
          <w:lang w:val="en-US"/>
        </w:rPr>
        <w:fldChar w:fldCharType="separate"/>
      </w:r>
      <w:r w:rsidR="007525B1" w:rsidRPr="007525B1">
        <w:rPr>
          <w:i/>
        </w:rPr>
        <w:t>0x24 – Блокированные команды (чтение)</w:t>
      </w:r>
      <w:r w:rsidRPr="00DC6664">
        <w:rPr>
          <w:i/>
          <w:lang w:val="en-US"/>
        </w:rPr>
        <w:fldChar w:fldCharType="end"/>
      </w:r>
    </w:p>
    <w:p w:rsidR="00DC6664" w:rsidRDefault="00DC6664" w:rsidP="00437C75">
      <w:pPr>
        <w:rPr>
          <w:i/>
        </w:rPr>
      </w:pPr>
    </w:p>
    <w:p w:rsidR="00380564" w:rsidRDefault="00380564" w:rsidP="00380564">
      <w:pPr>
        <w:pStyle w:val="3"/>
      </w:pPr>
      <w:bookmarkStart w:id="149" w:name="_Ref382403358"/>
      <w:bookmarkStart w:id="150" w:name="_Toc404336423"/>
      <w:r>
        <w:t>0</w:t>
      </w:r>
      <w:proofErr w:type="spellStart"/>
      <w:r>
        <w:rPr>
          <w:lang w:val="en-US"/>
        </w:rPr>
        <w:t>xA</w:t>
      </w:r>
      <w:proofErr w:type="spellEnd"/>
      <w:r>
        <w:t>5 – Следящие команды  (запись)</w:t>
      </w:r>
      <w:bookmarkEnd w:id="149"/>
      <w:bookmarkEnd w:id="150"/>
    </w:p>
    <w:p w:rsidR="00380564" w:rsidRDefault="00380564" w:rsidP="00380564"/>
    <w:p w:rsidR="00380564" w:rsidRDefault="00380564" w:rsidP="00380564">
      <w:pPr>
        <w:ind w:firstLine="284"/>
        <w:contextualSpacing/>
      </w:pPr>
      <w:r>
        <w:t>Формат команды:</w:t>
      </w:r>
    </w:p>
    <w:p w:rsidR="00380564" w:rsidRPr="00295E29" w:rsidRDefault="00380564" w:rsidP="00380564">
      <w:pPr>
        <w:contextualSpacing/>
        <w:rPr>
          <w:b/>
          <w:lang w:val="en-US"/>
        </w:rPr>
      </w:pPr>
      <w:r w:rsidRPr="00295E29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r w:rsidRPr="00380564">
        <w:rPr>
          <w:b/>
          <w:lang w:val="en-US"/>
        </w:rPr>
        <w:t>5</w:t>
      </w:r>
      <w:r w:rsidRPr="00295E29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295E29">
        <w:rPr>
          <w:b/>
          <w:lang w:val="en-US"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1</w:t>
      </w:r>
      <w:r w:rsidRPr="00295E29">
        <w:rPr>
          <w:b/>
          <w:lang w:val="en-US"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295E29">
        <w:rPr>
          <w:b/>
          <w:u w:val="single"/>
          <w:lang w:val="en-US"/>
        </w:rPr>
        <w:t>2</w:t>
      </w:r>
      <w:r w:rsidRPr="00295E29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380564" w:rsidRPr="003632B3" w:rsidRDefault="00380564" w:rsidP="00380564">
      <w:pPr>
        <w:ind w:firstLine="284"/>
        <w:contextualSpacing/>
      </w:pPr>
      <w:r>
        <w:t>Ответ</w:t>
      </w:r>
      <w:r w:rsidRPr="003632B3">
        <w:t>:</w:t>
      </w:r>
    </w:p>
    <w:p w:rsidR="00380564" w:rsidRDefault="00380564" w:rsidP="00380564">
      <w:pPr>
        <w:contextualSpacing/>
      </w:pPr>
      <w:r>
        <w:t>копия</w:t>
      </w:r>
    </w:p>
    <w:p w:rsidR="00380564" w:rsidRDefault="00380564" w:rsidP="00380564">
      <w:pPr>
        <w:ind w:firstLine="284"/>
        <w:contextualSpacing/>
      </w:pPr>
      <w:r>
        <w:t>Данные: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380564" w:rsidRDefault="00380564" w:rsidP="00380564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следящую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380564" w:rsidTr="00903E58">
        <w:tc>
          <w:tcPr>
            <w:tcW w:w="877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380564" w:rsidRPr="0024109B" w:rsidRDefault="00380564" w:rsidP="00903E58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380564" w:rsidRPr="005866B6" w:rsidRDefault="00380564" w:rsidP="00903E58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380564" w:rsidRPr="00C24F10" w:rsidRDefault="00380564" w:rsidP="00903E58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380564" w:rsidRPr="008A55C6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  <w:vAlign w:val="center"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 w:val="restart"/>
            <w:vAlign w:val="center"/>
          </w:tcPr>
          <w:p w:rsidR="00380564" w:rsidRPr="00295E29" w:rsidRDefault="00380564" w:rsidP="00903E58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Default="00380564" w:rsidP="00903E58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380564" w:rsidRDefault="00380564" w:rsidP="00903E58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380564" w:rsidRDefault="00380564" w:rsidP="00903E58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  <w:tr w:rsidR="00380564" w:rsidTr="00903E58">
        <w:tc>
          <w:tcPr>
            <w:tcW w:w="877" w:type="dxa"/>
            <w:vMerge/>
          </w:tcPr>
          <w:p w:rsidR="00380564" w:rsidRPr="00982D17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380564" w:rsidRPr="00C030B8" w:rsidRDefault="00380564" w:rsidP="00903E5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380564" w:rsidRPr="00982D17" w:rsidRDefault="00380564" w:rsidP="00903E58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380564" w:rsidRDefault="00380564" w:rsidP="00903E58">
            <w:pPr>
              <w:ind w:firstLine="0"/>
              <w:contextualSpacing/>
            </w:pPr>
          </w:p>
        </w:tc>
      </w:tr>
    </w:tbl>
    <w:p w:rsidR="00380564" w:rsidRDefault="00380564" w:rsidP="00380564">
      <w:pPr>
        <w:ind w:firstLine="284"/>
        <w:contextualSpacing/>
      </w:pPr>
      <w:r>
        <w:t xml:space="preserve">Команда на чтение: </w:t>
      </w:r>
    </w:p>
    <w:p w:rsidR="00380564" w:rsidRPr="00380564" w:rsidRDefault="00380564" w:rsidP="00437C75">
      <w:pPr>
        <w:rPr>
          <w:i/>
        </w:rPr>
      </w:pPr>
      <w:r w:rsidRPr="00380564">
        <w:rPr>
          <w:i/>
        </w:rPr>
        <w:fldChar w:fldCharType="begin"/>
      </w:r>
      <w:r w:rsidRPr="00380564">
        <w:rPr>
          <w:i/>
        </w:rPr>
        <w:instrText xml:space="preserve"> REF _Ref382403331 \h  \* MERGEFORMAT </w:instrText>
      </w:r>
      <w:r w:rsidRPr="00380564">
        <w:rPr>
          <w:i/>
        </w:rPr>
      </w:r>
      <w:r w:rsidRPr="00380564">
        <w:rPr>
          <w:i/>
        </w:rPr>
        <w:fldChar w:fldCharType="separate"/>
      </w:r>
      <w:r w:rsidR="007525B1" w:rsidRPr="007525B1">
        <w:rPr>
          <w:i/>
        </w:rPr>
        <w:t>0x25 – Следящие команды (чтение)</w:t>
      </w:r>
      <w:r w:rsidRPr="00380564">
        <w:rPr>
          <w:i/>
        </w:rPr>
        <w:fldChar w:fldCharType="end"/>
      </w:r>
    </w:p>
    <w:p w:rsidR="00380564" w:rsidRDefault="00380564" w:rsidP="00437C75">
      <w:pPr>
        <w:rPr>
          <w:i/>
        </w:rPr>
      </w:pPr>
    </w:p>
    <w:p w:rsidR="00002A12" w:rsidRDefault="00002A12" w:rsidP="00002A12">
      <w:pPr>
        <w:pStyle w:val="3"/>
      </w:pPr>
      <w:bookmarkStart w:id="151" w:name="_Ref382403627"/>
      <w:bookmarkStart w:id="152" w:name="_Toc404336424"/>
      <w:r>
        <w:t>0</w:t>
      </w:r>
      <w:proofErr w:type="spellStart"/>
      <w:r>
        <w:rPr>
          <w:lang w:val="en-US"/>
        </w:rPr>
        <w:t>xA</w:t>
      </w:r>
      <w:proofErr w:type="spellEnd"/>
      <w:r>
        <w:t>6 – Тестовая команда (запись)</w:t>
      </w:r>
      <w:bookmarkEnd w:id="151"/>
      <w:bookmarkEnd w:id="152"/>
    </w:p>
    <w:p w:rsidR="00002A12" w:rsidRDefault="00002A12" w:rsidP="00002A12"/>
    <w:p w:rsidR="00002A12" w:rsidRDefault="00002A12" w:rsidP="00002A12">
      <w:pPr>
        <w:ind w:firstLine="284"/>
        <w:contextualSpacing/>
      </w:pPr>
      <w:r>
        <w:t>Формат команды:</w:t>
      </w:r>
    </w:p>
    <w:p w:rsidR="00002A12" w:rsidRPr="00855C42" w:rsidRDefault="00002A12" w:rsidP="00002A12">
      <w:pPr>
        <w:contextualSpacing/>
        <w:rPr>
          <w:b/>
          <w:lang w:val="en-US"/>
        </w:rPr>
      </w:pPr>
      <w:r w:rsidRPr="00855C42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A6</w:t>
      </w:r>
      <w:r w:rsidRPr="00855C42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855C42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855C42">
        <w:rPr>
          <w:b/>
          <w:u w:val="single"/>
          <w:lang w:val="en-US"/>
        </w:rPr>
        <w:t>1</w:t>
      </w:r>
      <w:r w:rsidRPr="00855C42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002A12" w:rsidRPr="003632B3" w:rsidRDefault="00002A12" w:rsidP="00002A12">
      <w:pPr>
        <w:ind w:firstLine="284"/>
        <w:contextualSpacing/>
      </w:pPr>
      <w:r>
        <w:t>Ответ</w:t>
      </w:r>
      <w:r w:rsidRPr="003632B3">
        <w:t>:</w:t>
      </w:r>
    </w:p>
    <w:p w:rsidR="00002A12" w:rsidRDefault="00002A12" w:rsidP="00002A12">
      <w:pPr>
        <w:contextualSpacing/>
      </w:pPr>
      <w:r>
        <w:t>копия</w:t>
      </w:r>
    </w:p>
    <w:p w:rsidR="00002A12" w:rsidRDefault="00002A12" w:rsidP="00002A12">
      <w:pPr>
        <w:ind w:firstLine="284"/>
        <w:contextualSpacing/>
      </w:pPr>
      <w:r>
        <w:t>Данные:</w:t>
      </w:r>
    </w:p>
    <w:p w:rsidR="00002A12" w:rsidRDefault="00002A12" w:rsidP="00002A1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02A12" w:rsidRDefault="00002A12" w:rsidP="00002A12">
      <w:pPr>
        <w:ind w:firstLine="284"/>
        <w:contextualSpacing/>
      </w:pPr>
      <w:r>
        <w:t xml:space="preserve">Команда на чтение: </w:t>
      </w:r>
    </w:p>
    <w:p w:rsidR="00002A12" w:rsidRPr="00C911CB" w:rsidRDefault="00002A12" w:rsidP="00437C75">
      <w:pPr>
        <w:rPr>
          <w:i/>
        </w:rPr>
      </w:pPr>
      <w:r w:rsidRPr="00002A12">
        <w:rPr>
          <w:i/>
          <w:lang w:val="en-US"/>
        </w:rPr>
        <w:fldChar w:fldCharType="begin"/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 xml:space="preserve"> _</w:instrText>
      </w:r>
      <w:r w:rsidRPr="00002A12">
        <w:rPr>
          <w:i/>
          <w:lang w:val="en-US"/>
        </w:rPr>
        <w:instrText>Ref</w:instrText>
      </w:r>
      <w:r w:rsidRPr="00C911CB">
        <w:rPr>
          <w:i/>
        </w:rPr>
        <w:instrText>382403599 \</w:instrText>
      </w:r>
      <w:r w:rsidRPr="00002A12">
        <w:rPr>
          <w:i/>
          <w:lang w:val="en-US"/>
        </w:rPr>
        <w:instrText>h</w:instrText>
      </w:r>
      <w:r w:rsidRPr="00C911CB">
        <w:rPr>
          <w:i/>
        </w:rPr>
        <w:instrText xml:space="preserve">  \* </w:instrText>
      </w:r>
      <w:r w:rsidRPr="00002A12">
        <w:rPr>
          <w:i/>
          <w:lang w:val="en-US"/>
        </w:rPr>
        <w:instrText>MERGEFORMAT</w:instrText>
      </w:r>
      <w:r w:rsidRPr="00C911CB">
        <w:rPr>
          <w:i/>
        </w:rPr>
        <w:instrText xml:space="preserve"> </w:instrText>
      </w:r>
      <w:r w:rsidRPr="00002A12">
        <w:rPr>
          <w:i/>
          <w:lang w:val="en-US"/>
        </w:rPr>
      </w:r>
      <w:r w:rsidRPr="00002A12">
        <w:rPr>
          <w:i/>
          <w:lang w:val="en-US"/>
        </w:rPr>
        <w:fldChar w:fldCharType="separate"/>
      </w:r>
      <w:r w:rsidR="007525B1" w:rsidRPr="007525B1">
        <w:rPr>
          <w:i/>
        </w:rPr>
        <w:t>0x26 – Тестовая команда (чтение)</w:t>
      </w:r>
      <w:r w:rsidRPr="00002A12">
        <w:rPr>
          <w:i/>
          <w:lang w:val="en-US"/>
        </w:rPr>
        <w:fldChar w:fldCharType="end"/>
      </w:r>
    </w:p>
    <w:p w:rsidR="00002A12" w:rsidRDefault="00002A12" w:rsidP="00437C75">
      <w:pPr>
        <w:rPr>
          <w:i/>
        </w:rPr>
      </w:pPr>
    </w:p>
    <w:p w:rsidR="00443576" w:rsidRDefault="00443576" w:rsidP="00443576">
      <w:pPr>
        <w:pStyle w:val="3"/>
      </w:pPr>
      <w:bookmarkStart w:id="153" w:name="_Ref390254365"/>
      <w:bookmarkStart w:id="154" w:name="_Toc404336425"/>
      <w:r>
        <w:t>0</w:t>
      </w:r>
      <w:proofErr w:type="spellStart"/>
      <w:r>
        <w:rPr>
          <w:lang w:val="en-US"/>
        </w:rPr>
        <w:t>xA</w:t>
      </w:r>
      <w:proofErr w:type="spellEnd"/>
      <w:r>
        <w:t>7 – Трансляция ЦС (запись)</w:t>
      </w:r>
      <w:bookmarkEnd w:id="153"/>
      <w:bookmarkEnd w:id="154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443576" w:rsidRDefault="00443576" w:rsidP="00443576">
      <w:pPr>
        <w:contextualSpacing/>
        <w:rPr>
          <w:b/>
          <w:lang w:val="en-US"/>
        </w:rPr>
      </w:pPr>
      <w:r w:rsidRPr="00443576">
        <w:rPr>
          <w:b/>
          <w:lang w:val="en-US"/>
        </w:rPr>
        <w:t>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>55 0</w:t>
      </w:r>
      <w:r w:rsidRPr="003F77D3">
        <w:rPr>
          <w:b/>
          <w:lang w:val="en-US"/>
        </w:rPr>
        <w:t>xAA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>
        <w:rPr>
          <w:b/>
          <w:lang w:val="en-US"/>
        </w:rPr>
        <w:t>A7</w:t>
      </w:r>
      <w:r w:rsidRPr="00443576">
        <w:rPr>
          <w:b/>
          <w:lang w:val="en-US"/>
        </w:rPr>
        <w:t xml:space="preserve"> 0</w:t>
      </w:r>
      <w:r w:rsidRPr="003F77D3">
        <w:rPr>
          <w:b/>
          <w:lang w:val="en-US"/>
        </w:rPr>
        <w:t>x</w:t>
      </w:r>
      <w:r w:rsidRPr="00443576">
        <w:rPr>
          <w:b/>
          <w:lang w:val="en-US"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443576">
        <w:rPr>
          <w:b/>
          <w:u w:val="single"/>
          <w:lang w:val="en-US"/>
        </w:rPr>
        <w:t>1</w:t>
      </w:r>
      <w:r w:rsidRPr="00443576">
        <w:rPr>
          <w:b/>
          <w:lang w:val="en-US"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623C5B" w:rsidRDefault="00EC085D" w:rsidP="00443576">
      <w:pPr>
        <w:contextualSpacing/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_Ref390254412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0x27 – Трансляция ЦС (чтение)</w:t>
      </w:r>
      <w:r w:rsidRPr="00EC085D">
        <w:rPr>
          <w:i/>
        </w:rPr>
        <w:fldChar w:fldCharType="end"/>
      </w:r>
    </w:p>
    <w:p w:rsidR="00EC085D" w:rsidRPr="00623C5B" w:rsidRDefault="00EC085D" w:rsidP="00443576">
      <w:pPr>
        <w:contextualSpacing/>
        <w:rPr>
          <w:i/>
        </w:rPr>
      </w:pPr>
    </w:p>
    <w:p w:rsidR="00443576" w:rsidRDefault="00443576" w:rsidP="00443576">
      <w:pPr>
        <w:pStyle w:val="3"/>
      </w:pPr>
      <w:bookmarkStart w:id="155" w:name="_Ref390254388"/>
      <w:bookmarkStart w:id="156" w:name="_Toc404336426"/>
      <w:r>
        <w:lastRenderedPageBreak/>
        <w:t>0</w:t>
      </w:r>
      <w:proofErr w:type="spellStart"/>
      <w:r>
        <w:rPr>
          <w:lang w:val="en-US"/>
        </w:rPr>
        <w:t>xA</w:t>
      </w:r>
      <w:proofErr w:type="spellEnd"/>
      <w:r w:rsidRPr="00443576">
        <w:t>8</w:t>
      </w:r>
      <w:r>
        <w:t xml:space="preserve"> – Блокированные команды ЦС (запись)</w:t>
      </w:r>
      <w:bookmarkEnd w:id="155"/>
      <w:bookmarkEnd w:id="156"/>
    </w:p>
    <w:p w:rsidR="00443576" w:rsidRDefault="00443576" w:rsidP="00443576"/>
    <w:p w:rsidR="00443576" w:rsidRDefault="00443576" w:rsidP="00443576">
      <w:pPr>
        <w:ind w:firstLine="284"/>
        <w:contextualSpacing/>
      </w:pPr>
      <w:r>
        <w:t>Формат команды:</w:t>
      </w:r>
    </w:p>
    <w:p w:rsidR="00443576" w:rsidRPr="00623C5B" w:rsidRDefault="00443576" w:rsidP="00443576">
      <w:pPr>
        <w:contextualSpacing/>
        <w:rPr>
          <w:b/>
        </w:rPr>
      </w:pPr>
      <w:r w:rsidRPr="00623C5B">
        <w:rPr>
          <w:b/>
        </w:rPr>
        <w:t>0</w:t>
      </w:r>
      <w:r w:rsidRPr="003F77D3">
        <w:rPr>
          <w:b/>
          <w:lang w:val="en-US"/>
        </w:rPr>
        <w:t>x</w:t>
      </w:r>
      <w:r w:rsidRPr="00623C5B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623C5B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623C5B">
        <w:rPr>
          <w:b/>
        </w:rPr>
        <w:t>8 0</w:t>
      </w:r>
      <w:r w:rsidRPr="003F77D3">
        <w:rPr>
          <w:b/>
          <w:lang w:val="en-US"/>
        </w:rPr>
        <w:t>x</w:t>
      </w:r>
      <w:r w:rsidRPr="00623C5B">
        <w:rPr>
          <w:b/>
        </w:rPr>
        <w:t xml:space="preserve">02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1</w:t>
      </w:r>
      <w:r w:rsidRPr="00623C5B">
        <w:rPr>
          <w:b/>
        </w:rPr>
        <w:t xml:space="preserve"> </w:t>
      </w:r>
      <w:r w:rsidRPr="0011288C">
        <w:rPr>
          <w:b/>
          <w:u w:val="single"/>
          <w:lang w:val="en-US"/>
        </w:rPr>
        <w:t>b</w:t>
      </w:r>
      <w:r w:rsidRPr="00623C5B">
        <w:rPr>
          <w:b/>
          <w:u w:val="single"/>
        </w:rPr>
        <w:t>2</w:t>
      </w:r>
      <w:r w:rsidRPr="00623C5B">
        <w:rPr>
          <w:b/>
        </w:rPr>
        <w:t xml:space="preserve"> </w:t>
      </w:r>
      <w:r>
        <w:rPr>
          <w:b/>
          <w:lang w:val="en-US"/>
        </w:rPr>
        <w:t>CRC</w:t>
      </w:r>
    </w:p>
    <w:p w:rsidR="00443576" w:rsidRPr="003632B3" w:rsidRDefault="00443576" w:rsidP="00443576">
      <w:pPr>
        <w:ind w:firstLine="284"/>
        <w:contextualSpacing/>
      </w:pPr>
      <w:r>
        <w:t>Ответ</w:t>
      </w:r>
      <w:r w:rsidRPr="003632B3">
        <w:t>:</w:t>
      </w:r>
    </w:p>
    <w:p w:rsidR="00443576" w:rsidRDefault="00443576" w:rsidP="00443576">
      <w:pPr>
        <w:contextualSpacing/>
      </w:pPr>
      <w:r>
        <w:t>копия</w:t>
      </w:r>
    </w:p>
    <w:p w:rsidR="00443576" w:rsidRDefault="00443576" w:rsidP="00443576">
      <w:pPr>
        <w:ind w:firstLine="284"/>
        <w:contextualSpacing/>
      </w:pPr>
      <w:r>
        <w:t>Данные: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отвечает за номер 8-ки команд</w:t>
      </w:r>
    </w:p>
    <w:p w:rsidR="00443576" w:rsidRDefault="00443576" w:rsidP="00443576">
      <w:pPr>
        <w:ind w:firstLine="284"/>
        <w:contextualSpacing/>
      </w:pP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каждый установленный бит определяет заблокированную команду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77"/>
        <w:gridCol w:w="878"/>
        <w:gridCol w:w="1755"/>
        <w:gridCol w:w="6096"/>
      </w:tblGrid>
      <w:tr w:rsidR="00443576" w:rsidTr="00443576">
        <w:tc>
          <w:tcPr>
            <w:tcW w:w="877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</w:p>
        </w:tc>
        <w:tc>
          <w:tcPr>
            <w:tcW w:w="878" w:type="dxa"/>
          </w:tcPr>
          <w:p w:rsidR="00443576" w:rsidRPr="0024109B" w:rsidRDefault="00443576" w:rsidP="00443576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1755" w:type="dxa"/>
          </w:tcPr>
          <w:p w:rsidR="00443576" w:rsidRPr="005866B6" w:rsidRDefault="00443576" w:rsidP="00443576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6096" w:type="dxa"/>
          </w:tcPr>
          <w:p w:rsidR="00443576" w:rsidRPr="00C24F10" w:rsidRDefault="00443576" w:rsidP="00443576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6096" w:type="dxa"/>
          </w:tcPr>
          <w:p w:rsidR="00443576" w:rsidRPr="008A55C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2A4DA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167C97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  <w:vAlign w:val="center"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 w:val="restart"/>
            <w:vAlign w:val="center"/>
          </w:tcPr>
          <w:p w:rsidR="00443576" w:rsidRPr="00295E29" w:rsidRDefault="00443576" w:rsidP="00443576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Default="00443576" w:rsidP="00443576">
            <w:pPr>
              <w:ind w:firstLine="0"/>
              <w:contextualSpacing/>
              <w:jc w:val="center"/>
            </w:pPr>
          </w:p>
        </w:tc>
        <w:tc>
          <w:tcPr>
            <w:tcW w:w="878" w:type="dxa"/>
          </w:tcPr>
          <w:p w:rsidR="00443576" w:rsidRDefault="00443576" w:rsidP="00443576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755" w:type="dxa"/>
          </w:tcPr>
          <w:p w:rsidR="00443576" w:rsidRDefault="00443576" w:rsidP="00443576">
            <w:pPr>
              <w:ind w:firstLine="0"/>
            </w:pPr>
            <w:r w:rsidRPr="00372E68">
              <w:t>…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  <w:tr w:rsidR="00443576" w:rsidTr="00443576">
        <w:tc>
          <w:tcPr>
            <w:tcW w:w="877" w:type="dxa"/>
            <w:vMerge/>
          </w:tcPr>
          <w:p w:rsidR="00443576" w:rsidRPr="00982D17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878" w:type="dxa"/>
          </w:tcPr>
          <w:p w:rsidR="00443576" w:rsidRPr="00C030B8" w:rsidRDefault="00443576" w:rsidP="00443576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755" w:type="dxa"/>
          </w:tcPr>
          <w:p w:rsidR="00443576" w:rsidRPr="00982D17" w:rsidRDefault="00443576" w:rsidP="0044357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6096" w:type="dxa"/>
          </w:tcPr>
          <w:p w:rsidR="00443576" w:rsidRDefault="00443576" w:rsidP="00443576">
            <w:pPr>
              <w:ind w:firstLine="0"/>
              <w:contextualSpacing/>
            </w:pPr>
          </w:p>
        </w:tc>
      </w:tr>
    </w:tbl>
    <w:p w:rsidR="00443576" w:rsidRDefault="00443576" w:rsidP="00443576">
      <w:pPr>
        <w:ind w:firstLine="284"/>
        <w:contextualSpacing/>
      </w:pPr>
      <w:r>
        <w:t xml:space="preserve">Команда на чтение: </w:t>
      </w:r>
    </w:p>
    <w:p w:rsidR="00443576" w:rsidRPr="00EC085D" w:rsidRDefault="00EC085D" w:rsidP="00437C75">
      <w:pPr>
        <w:rPr>
          <w:i/>
        </w:rPr>
      </w:pPr>
      <w:r w:rsidRPr="00EC085D">
        <w:rPr>
          <w:i/>
        </w:rPr>
        <w:fldChar w:fldCharType="begin"/>
      </w:r>
      <w:r w:rsidRPr="00EC085D">
        <w:rPr>
          <w:i/>
        </w:rPr>
        <w:instrText xml:space="preserve"> REF _Ref390254435 \h  \* MERGEFORMAT </w:instrText>
      </w:r>
      <w:r w:rsidRPr="00EC085D">
        <w:rPr>
          <w:i/>
        </w:rPr>
      </w:r>
      <w:r w:rsidRPr="00EC085D">
        <w:rPr>
          <w:i/>
        </w:rPr>
        <w:fldChar w:fldCharType="separate"/>
      </w:r>
      <w:r w:rsidR="007525B1" w:rsidRPr="007525B1">
        <w:rPr>
          <w:i/>
        </w:rPr>
        <w:t>0x28 – Блокированные команды ЦС (чтение)</w:t>
      </w:r>
      <w:r w:rsidRPr="00EC085D">
        <w:rPr>
          <w:i/>
        </w:rPr>
        <w:fldChar w:fldCharType="end"/>
      </w:r>
    </w:p>
    <w:p w:rsidR="00EC085D" w:rsidRDefault="00EC085D" w:rsidP="00437C75">
      <w:pPr>
        <w:rPr>
          <w:i/>
        </w:rPr>
      </w:pPr>
    </w:p>
    <w:p w:rsidR="00EA5582" w:rsidRDefault="00EA5582" w:rsidP="00EA5582">
      <w:pPr>
        <w:pStyle w:val="3"/>
      </w:pPr>
      <w:bookmarkStart w:id="157" w:name="_Ref391300542"/>
      <w:bookmarkStart w:id="158" w:name="_Toc404336427"/>
      <w:r>
        <w:t>0</w:t>
      </w:r>
      <w:proofErr w:type="spellStart"/>
      <w:r>
        <w:rPr>
          <w:lang w:val="en-US"/>
        </w:rPr>
        <w:t>xA</w:t>
      </w:r>
      <w:proofErr w:type="spellEnd"/>
      <w:r>
        <w:t>9 – Количество команд группы</w:t>
      </w:r>
      <w:proofErr w:type="gramStart"/>
      <w:r>
        <w:t xml:space="preserve"> А</w:t>
      </w:r>
      <w:proofErr w:type="gramEnd"/>
      <w:r>
        <w:t xml:space="preserve"> (запись)</w:t>
      </w:r>
      <w:bookmarkEnd w:id="157"/>
      <w:bookmarkEnd w:id="158"/>
    </w:p>
    <w:p w:rsidR="00EA5582" w:rsidRDefault="00EA5582" w:rsidP="00EA5582"/>
    <w:p w:rsidR="00EA5582" w:rsidRDefault="00EA5582" w:rsidP="00EA5582">
      <w:pPr>
        <w:ind w:firstLine="284"/>
        <w:contextualSpacing/>
      </w:pPr>
      <w:r>
        <w:t>Формат команды:</w:t>
      </w:r>
    </w:p>
    <w:p w:rsidR="00EA5582" w:rsidRPr="00915825" w:rsidRDefault="00EA5582" w:rsidP="00EA5582">
      <w:pPr>
        <w:contextualSpacing/>
        <w:rPr>
          <w:b/>
        </w:rPr>
      </w:pPr>
      <w:r w:rsidRPr="00915825">
        <w:rPr>
          <w:b/>
        </w:rPr>
        <w:t>0</w:t>
      </w:r>
      <w:r w:rsidRPr="003F77D3">
        <w:rPr>
          <w:b/>
          <w:lang w:val="en-US"/>
        </w:rPr>
        <w:t>x</w:t>
      </w:r>
      <w:r w:rsidRPr="00915825">
        <w:rPr>
          <w:b/>
        </w:rPr>
        <w:t>55 0</w:t>
      </w:r>
      <w:proofErr w:type="spellStart"/>
      <w:r w:rsidRPr="003F77D3">
        <w:rPr>
          <w:b/>
          <w:lang w:val="en-US"/>
        </w:rPr>
        <w:t>xAA</w:t>
      </w:r>
      <w:proofErr w:type="spellEnd"/>
      <w:r w:rsidRPr="00915825">
        <w:rPr>
          <w:b/>
        </w:rPr>
        <w:t xml:space="preserve">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</w:t>
      </w:r>
      <w:proofErr w:type="spellEnd"/>
      <w:r w:rsidRPr="00915825">
        <w:rPr>
          <w:b/>
        </w:rPr>
        <w:t>9 0</w:t>
      </w:r>
      <w:r w:rsidRPr="003F77D3">
        <w:rPr>
          <w:b/>
          <w:lang w:val="en-US"/>
        </w:rPr>
        <w:t>x</w:t>
      </w:r>
      <w:r w:rsidRPr="00915825">
        <w:rPr>
          <w:b/>
        </w:rPr>
        <w:t xml:space="preserve">01 </w:t>
      </w:r>
      <w:r w:rsidRPr="0011288C">
        <w:rPr>
          <w:b/>
          <w:u w:val="single"/>
          <w:lang w:val="en-US"/>
        </w:rPr>
        <w:t>b</w:t>
      </w:r>
      <w:r w:rsidRPr="00915825">
        <w:rPr>
          <w:b/>
          <w:u w:val="single"/>
        </w:rPr>
        <w:t>1</w:t>
      </w:r>
      <w:r w:rsidRPr="00915825">
        <w:rPr>
          <w:b/>
        </w:rPr>
        <w:t xml:space="preserve"> </w:t>
      </w:r>
      <w:r>
        <w:rPr>
          <w:b/>
          <w:lang w:val="en-US"/>
        </w:rPr>
        <w:t>CRC</w:t>
      </w:r>
    </w:p>
    <w:p w:rsidR="00EA5582" w:rsidRPr="003632B3" w:rsidRDefault="00EA5582" w:rsidP="00EA5582">
      <w:pPr>
        <w:ind w:firstLine="284"/>
        <w:contextualSpacing/>
      </w:pPr>
      <w:r>
        <w:t>Ответ</w:t>
      </w:r>
      <w:r w:rsidRPr="003632B3">
        <w:t>:</w:t>
      </w:r>
    </w:p>
    <w:p w:rsidR="00EA5582" w:rsidRDefault="00EA5582" w:rsidP="00EA5582">
      <w:pPr>
        <w:contextualSpacing/>
      </w:pPr>
      <w:r>
        <w:t>копия</w:t>
      </w:r>
    </w:p>
    <w:p w:rsidR="00EA5582" w:rsidRDefault="00EA5582" w:rsidP="00EA5582">
      <w:pPr>
        <w:ind w:firstLine="284"/>
        <w:contextualSpacing/>
      </w:pPr>
      <w:r>
        <w:t>Данные:</w:t>
      </w:r>
    </w:p>
    <w:p w:rsidR="00EA5582" w:rsidRDefault="00EA5582" w:rsidP="00EA5582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A5582" w:rsidRDefault="00EA5582" w:rsidP="00EA5582">
      <w:pPr>
        <w:ind w:firstLine="284"/>
        <w:contextualSpacing/>
      </w:pPr>
      <w:r>
        <w:t xml:space="preserve">Команда на чтение: </w:t>
      </w:r>
    </w:p>
    <w:p w:rsidR="00EA5582" w:rsidRDefault="00EA5582" w:rsidP="00EA5582">
      <w:pPr>
        <w:contextualSpacing/>
        <w:rPr>
          <w:i/>
        </w:rPr>
      </w:pPr>
      <w:r w:rsidRPr="00EA5582">
        <w:rPr>
          <w:i/>
        </w:rPr>
        <w:fldChar w:fldCharType="begin"/>
      </w:r>
      <w:r w:rsidRPr="00EA5582">
        <w:rPr>
          <w:i/>
        </w:rPr>
        <w:instrText xml:space="preserve"> REF _Ref391300494 \h </w:instrText>
      </w:r>
      <w:r>
        <w:rPr>
          <w:i/>
        </w:rPr>
        <w:instrText xml:space="preserve"> \* MERGEFORMAT </w:instrText>
      </w:r>
      <w:r w:rsidRPr="00EA5582">
        <w:rPr>
          <w:i/>
        </w:rPr>
      </w:r>
      <w:r w:rsidRPr="00EA5582">
        <w:rPr>
          <w:i/>
        </w:rPr>
        <w:fldChar w:fldCharType="separate"/>
      </w:r>
      <w:r w:rsidR="007525B1" w:rsidRPr="007525B1">
        <w:rPr>
          <w:i/>
        </w:rPr>
        <w:t>0x29 – Количество команд группы</w:t>
      </w:r>
      <w:proofErr w:type="gramStart"/>
      <w:r w:rsidR="007525B1" w:rsidRPr="007525B1">
        <w:rPr>
          <w:i/>
        </w:rPr>
        <w:t xml:space="preserve"> А</w:t>
      </w:r>
      <w:proofErr w:type="gramEnd"/>
      <w:r w:rsidR="007525B1" w:rsidRPr="007525B1">
        <w:rPr>
          <w:i/>
        </w:rPr>
        <w:t xml:space="preserve"> (чтение)</w:t>
      </w:r>
      <w:r w:rsidRPr="00EA5582">
        <w:rPr>
          <w:i/>
        </w:rPr>
        <w:fldChar w:fldCharType="end"/>
      </w:r>
    </w:p>
    <w:p w:rsidR="00AE7910" w:rsidRPr="00EA5582" w:rsidRDefault="00AE7910" w:rsidP="00EA5582">
      <w:pPr>
        <w:contextualSpacing/>
        <w:rPr>
          <w:i/>
        </w:rPr>
      </w:pPr>
    </w:p>
    <w:p w:rsidR="00B2293C" w:rsidRDefault="00B2293C" w:rsidP="00437C75">
      <w:pPr>
        <w:pStyle w:val="3"/>
      </w:pPr>
      <w:bookmarkStart w:id="159" w:name="_Ref380594044"/>
      <w:bookmarkStart w:id="160" w:name="_Toc404336428"/>
      <w:r w:rsidRPr="000112A8">
        <w:t>0</w:t>
      </w:r>
      <w:proofErr w:type="spellStart"/>
      <w:r>
        <w:rPr>
          <w:lang w:val="en-US"/>
        </w:rPr>
        <w:t>xAA</w:t>
      </w:r>
      <w:proofErr w:type="spellEnd"/>
      <w:r>
        <w:t xml:space="preserve"> – Выключение индикации Передатчика (запись)</w:t>
      </w:r>
      <w:bookmarkEnd w:id="159"/>
      <w:bookmarkEnd w:id="160"/>
    </w:p>
    <w:p w:rsidR="00B2293C" w:rsidRDefault="00B2293C" w:rsidP="00437C75"/>
    <w:p w:rsidR="00B2293C" w:rsidRPr="003F77D3" w:rsidRDefault="00B2293C" w:rsidP="00437C75">
      <w:pPr>
        <w:ind w:firstLine="284"/>
      </w:pPr>
      <w:r>
        <w:t xml:space="preserve">На данный момент для стирания индикации приемника и передатчика используется одна команда  </w:t>
      </w:r>
      <w:r w:rsidRPr="00B2293C">
        <w:rPr>
          <w:i/>
        </w:rPr>
        <w:fldChar w:fldCharType="begin"/>
      </w:r>
      <w:r w:rsidRPr="00B2293C">
        <w:rPr>
          <w:i/>
        </w:rPr>
        <w:instrText xml:space="preserve"> REF _Ref380589985 \h </w:instrText>
      </w:r>
      <w:r>
        <w:rPr>
          <w:i/>
        </w:rPr>
        <w:instrText xml:space="preserve"> \* MERGEFORMAT </w:instrText>
      </w:r>
      <w:r w:rsidRPr="00B2293C">
        <w:rPr>
          <w:i/>
        </w:rPr>
      </w:r>
      <w:r w:rsidRPr="00B2293C">
        <w:rPr>
          <w:i/>
        </w:rPr>
        <w:fldChar w:fldCharType="separate"/>
      </w:r>
      <w:r w:rsidR="007525B1" w:rsidRPr="007525B1">
        <w:rPr>
          <w:i/>
        </w:rPr>
        <w:t>0x9A – Выключение индикации Приемника (запись)</w:t>
      </w:r>
      <w:r w:rsidRPr="00B2293C">
        <w:rPr>
          <w:i/>
        </w:rPr>
        <w:fldChar w:fldCharType="end"/>
      </w:r>
      <w:r>
        <w:t>.</w:t>
      </w:r>
    </w:p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B2293C" w:rsidRDefault="00B2293C" w:rsidP="00437C75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</w:t>
      </w:r>
      <w:r>
        <w:rPr>
          <w:b/>
          <w:lang w:val="en-US"/>
        </w:rPr>
        <w:t>AA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proofErr w:type="spellStart"/>
      <w:r w:rsidRPr="003F77D3">
        <w:rPr>
          <w:b/>
          <w:lang w:val="en-US"/>
        </w:rPr>
        <w:t>x</w:t>
      </w:r>
      <w:r>
        <w:rPr>
          <w:b/>
          <w:lang w:val="en-US"/>
        </w:rPr>
        <w:t>AA</w:t>
      </w:r>
      <w:proofErr w:type="spellEnd"/>
    </w:p>
    <w:p w:rsidR="00B2293C" w:rsidRPr="000112A8" w:rsidRDefault="00B2293C" w:rsidP="00437C75">
      <w:pPr>
        <w:ind w:firstLine="284"/>
        <w:contextualSpacing/>
      </w:pPr>
      <w:r>
        <w:t>Ответ</w:t>
      </w:r>
      <w:r w:rsidRPr="000112A8">
        <w:t>:</w:t>
      </w:r>
    </w:p>
    <w:p w:rsidR="00B2293C" w:rsidRPr="00B2293C" w:rsidRDefault="00B2293C" w:rsidP="00437C75">
      <w:pPr>
        <w:contextualSpacing/>
      </w:pPr>
      <w:r>
        <w:t>копия</w:t>
      </w:r>
    </w:p>
    <w:p w:rsidR="00B2293C" w:rsidRDefault="00B2293C" w:rsidP="00437C75">
      <w:pPr>
        <w:ind w:firstLine="284"/>
        <w:contextualSpacing/>
      </w:pPr>
      <w:r>
        <w:t>Данные:</w:t>
      </w:r>
    </w:p>
    <w:p w:rsidR="00B2293C" w:rsidRPr="000358E9" w:rsidRDefault="00B2293C" w:rsidP="00437C75">
      <w:pPr>
        <w:contextualSpacing/>
      </w:pPr>
      <w:r>
        <w:t>нет</w:t>
      </w:r>
    </w:p>
    <w:p w:rsidR="00B2293C" w:rsidRDefault="00B2293C" w:rsidP="00437C75">
      <w:pPr>
        <w:ind w:firstLine="284"/>
        <w:contextualSpacing/>
      </w:pPr>
      <w:r>
        <w:t>Команда на чтение:</w:t>
      </w:r>
    </w:p>
    <w:p w:rsidR="00B2293C" w:rsidRDefault="00BE35EC" w:rsidP="00437C75">
      <w:pPr>
        <w:contextualSpacing/>
      </w:pPr>
      <w:r>
        <w:t>н</w:t>
      </w:r>
      <w:r w:rsidR="00B2293C" w:rsidRPr="00B2293C">
        <w:t>ет</w:t>
      </w:r>
    </w:p>
    <w:p w:rsidR="00976297" w:rsidRDefault="00976297" w:rsidP="00976297">
      <w:pPr>
        <w:pStyle w:val="3"/>
        <w:numPr>
          <w:ilvl w:val="2"/>
          <w:numId w:val="9"/>
        </w:numPr>
        <w:rPr>
          <w:ins w:id="161" w:author="Comparison" w:date="2014-11-19T13:41:00Z"/>
        </w:rPr>
      </w:pPr>
      <w:bookmarkStart w:id="162" w:name="_Ref404080226"/>
      <w:bookmarkStart w:id="163" w:name="_Toc404336429"/>
      <w:ins w:id="164" w:author="Comparison" w:date="2014-11-19T13:41:00Z">
        <w:r>
          <w:t>0</w:t>
        </w:r>
        <w:proofErr w:type="spellStart"/>
        <w:r>
          <w:rPr>
            <w:lang w:val="en-US"/>
          </w:rPr>
          <w:t>xA</w:t>
        </w:r>
      </w:ins>
      <w:r w:rsidR="008426F2">
        <w:rPr>
          <w:lang w:val="en-US"/>
        </w:rPr>
        <w:t>C</w:t>
      </w:r>
      <w:proofErr w:type="spellEnd"/>
      <w:ins w:id="165" w:author="Comparison" w:date="2014-11-19T13:41:00Z">
        <w:r>
          <w:t xml:space="preserve"> – Количество команд передатчика (запись)</w:t>
        </w:r>
        <w:bookmarkEnd w:id="162"/>
        <w:bookmarkEnd w:id="163"/>
      </w:ins>
    </w:p>
    <w:p w:rsidR="00976297" w:rsidRDefault="00976297" w:rsidP="00976297">
      <w:pPr>
        <w:rPr>
          <w:ins w:id="166" w:author="Comparison" w:date="2014-11-19T13:41:00Z"/>
        </w:rPr>
      </w:pPr>
    </w:p>
    <w:p w:rsidR="00976297" w:rsidRDefault="00976297" w:rsidP="00976297">
      <w:pPr>
        <w:ind w:firstLine="284"/>
        <w:rPr>
          <w:ins w:id="167" w:author="Comparison" w:date="2014-11-19T13:41:00Z"/>
        </w:rPr>
      </w:pPr>
      <w:ins w:id="168" w:author="Comparison" w:date="2014-11-19T13:41:00Z">
        <w:r>
          <w:t>Формат команды:</w:t>
        </w:r>
      </w:ins>
    </w:p>
    <w:p w:rsidR="00976297" w:rsidRPr="00976297" w:rsidRDefault="00976297" w:rsidP="00976297">
      <w:pPr>
        <w:rPr>
          <w:ins w:id="169" w:author="Comparison" w:date="2014-11-19T13:41:00Z"/>
          <w:b/>
        </w:rPr>
      </w:pPr>
      <w:ins w:id="170" w:author="Comparison" w:date="2014-11-19T13:41:00Z">
        <w:r w:rsidRPr="00976297">
          <w:rPr>
            <w:b/>
          </w:rPr>
          <w:t>0</w:t>
        </w:r>
        <w:r>
          <w:rPr>
            <w:b/>
            <w:lang w:val="en-US"/>
          </w:rPr>
          <w:t>x</w:t>
        </w:r>
        <w:r w:rsidRPr="00976297"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 w:rsidRPr="00976297"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xAB</w:t>
        </w:r>
        <w:proofErr w:type="spellEnd"/>
        <w:r w:rsidRPr="00976297">
          <w:rPr>
            <w:b/>
          </w:rPr>
          <w:t xml:space="preserve"> 0</w:t>
        </w:r>
        <w:r>
          <w:rPr>
            <w:b/>
            <w:lang w:val="en-US"/>
          </w:rPr>
          <w:t>x</w:t>
        </w:r>
        <w:r w:rsidRPr="00976297">
          <w:rPr>
            <w:b/>
          </w:rPr>
          <w:t xml:space="preserve">01 </w:t>
        </w:r>
        <w:r>
          <w:rPr>
            <w:b/>
            <w:u w:val="single"/>
            <w:lang w:val="en-US"/>
          </w:rPr>
          <w:t>b</w:t>
        </w:r>
        <w:r w:rsidRPr="00976297">
          <w:rPr>
            <w:b/>
            <w:u w:val="single"/>
          </w:rPr>
          <w:t>1</w:t>
        </w:r>
        <w:r w:rsidRPr="00976297">
          <w:rPr>
            <w:b/>
          </w:rPr>
          <w:t xml:space="preserve"> </w:t>
        </w:r>
        <w:r>
          <w:rPr>
            <w:b/>
            <w:lang w:val="en-US"/>
          </w:rPr>
          <w:t>CRC</w:t>
        </w:r>
      </w:ins>
    </w:p>
    <w:p w:rsidR="00976297" w:rsidRDefault="00976297" w:rsidP="00976297">
      <w:pPr>
        <w:ind w:firstLine="284"/>
        <w:rPr>
          <w:ins w:id="171" w:author="Comparison" w:date="2014-11-19T13:41:00Z"/>
        </w:rPr>
      </w:pPr>
      <w:ins w:id="172" w:author="Comparison" w:date="2014-11-19T13:41:00Z">
        <w:r>
          <w:lastRenderedPageBreak/>
          <w:t>Ответ:</w:t>
        </w:r>
      </w:ins>
    </w:p>
    <w:p w:rsidR="00976297" w:rsidRDefault="00976297" w:rsidP="00976297">
      <w:pPr>
        <w:rPr>
          <w:ins w:id="173" w:author="Comparison" w:date="2014-11-19T13:41:00Z"/>
        </w:rPr>
      </w:pPr>
      <w:ins w:id="174" w:author="Comparison" w:date="2014-11-19T13:41:00Z">
        <w:r>
          <w:t>копия</w:t>
        </w:r>
      </w:ins>
    </w:p>
    <w:p w:rsidR="00976297" w:rsidRDefault="00976297" w:rsidP="00976297">
      <w:pPr>
        <w:ind w:firstLine="284"/>
        <w:rPr>
          <w:ins w:id="175" w:author="Comparison" w:date="2014-11-19T13:41:00Z"/>
        </w:rPr>
      </w:pPr>
      <w:ins w:id="176" w:author="Comparison" w:date="2014-11-19T13:41:00Z">
        <w:r>
          <w:t>Данные:</w:t>
        </w:r>
      </w:ins>
    </w:p>
    <w:p w:rsidR="00976297" w:rsidRDefault="00976297" w:rsidP="00976297">
      <w:pPr>
        <w:rPr>
          <w:ins w:id="177" w:author="Comparison" w:date="2014-11-19T13:41:00Z"/>
          <w:i/>
        </w:rPr>
      </w:pPr>
      <w:proofErr w:type="gramStart"/>
      <w:ins w:id="178" w:author="Comparison" w:date="2014-11-19T13:41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t xml:space="preserve"> – количество команд уменьшенное в 4 раза.</w:t>
        </w:r>
        <w:proofErr w:type="gramEnd"/>
        <w:r>
          <w:t xml:space="preserve"> Может быть 0, 1, 2, 3, 4, 6, 8.</w:t>
        </w:r>
      </w:ins>
    </w:p>
    <w:p w:rsidR="00976297" w:rsidRDefault="00976297" w:rsidP="00976297">
      <w:pPr>
        <w:ind w:firstLine="284"/>
        <w:rPr>
          <w:ins w:id="179" w:author="Comparison" w:date="2014-11-19T13:41:00Z"/>
        </w:rPr>
      </w:pPr>
      <w:ins w:id="180" w:author="Comparison" w:date="2014-11-19T13:41:00Z">
        <w:r>
          <w:t xml:space="preserve">Команда на чтение: </w:t>
        </w:r>
      </w:ins>
    </w:p>
    <w:p w:rsidR="00976297" w:rsidRDefault="00976297" w:rsidP="00976297">
      <w:pPr>
        <w:rPr>
          <w:ins w:id="181" w:author="Comparison" w:date="2014-11-19T13:41:00Z"/>
          <w:i/>
        </w:rPr>
      </w:pPr>
      <w:ins w:id="182" w:author="Comparison" w:date="2014-11-19T13:41:00Z">
        <w:r>
          <w:rPr>
            <w:i/>
          </w:rPr>
          <w:fldChar w:fldCharType="begin"/>
        </w:r>
        <w:r>
          <w:rPr>
            <w:i/>
          </w:rPr>
          <w:instrText xml:space="preserve"> REF _Ref404080177 \h  \* MERGEFORMAT </w:instrText>
        </w:r>
      </w:ins>
      <w:r>
        <w:rPr>
          <w:i/>
        </w:rPr>
      </w:r>
      <w:ins w:id="183" w:author="Comparison" w:date="2014-11-19T13:41:00Z">
        <w:r>
          <w:rPr>
            <w:i/>
          </w:rPr>
          <w:fldChar w:fldCharType="separate"/>
        </w:r>
        <w:r>
          <w:rPr>
            <w:i/>
          </w:rPr>
          <w:t>0</w:t>
        </w:r>
        <w:r>
          <w:rPr>
            <w:i/>
            <w:lang w:val="en-US"/>
          </w:rPr>
          <w:t>x</w:t>
        </w:r>
        <w:r>
          <w:rPr>
            <w:i/>
          </w:rPr>
          <w:t>2</w:t>
        </w:r>
        <w:r>
          <w:rPr>
            <w:i/>
            <w:lang w:val="en-US"/>
          </w:rPr>
          <w:t>B</w:t>
        </w:r>
        <w:r>
          <w:rPr>
            <w:i/>
          </w:rPr>
          <w:t xml:space="preserve"> – Количество команд передатчика (чтение)</w:t>
        </w:r>
        <w:r>
          <w:rPr>
            <w:i/>
          </w:rPr>
          <w:fldChar w:fldCharType="end"/>
        </w:r>
      </w:ins>
    </w:p>
    <w:p w:rsidR="005C4EEA" w:rsidRDefault="005C4EEA" w:rsidP="00437C75">
      <w:pPr>
        <w:ind w:firstLine="284"/>
        <w:contextualSpacing/>
      </w:pPr>
    </w:p>
    <w:p w:rsidR="00B2293C" w:rsidRPr="00976297" w:rsidRDefault="00B2293C" w:rsidP="00437C75">
      <w:r w:rsidRPr="00976297">
        <w:br w:type="page"/>
      </w:r>
    </w:p>
    <w:p w:rsidR="003F77D3" w:rsidRDefault="00985CBC" w:rsidP="00437C75">
      <w:pPr>
        <w:pStyle w:val="2"/>
      </w:pPr>
      <w:bookmarkStart w:id="184" w:name="_Toc404336430"/>
      <w:r>
        <w:lastRenderedPageBreak/>
        <w:t>Команды общие</w:t>
      </w:r>
      <w:bookmarkEnd w:id="184"/>
    </w:p>
    <w:p w:rsidR="00B2293C" w:rsidRDefault="00B2293C" w:rsidP="00437C75"/>
    <w:p w:rsidR="00903E58" w:rsidRDefault="00903E58" w:rsidP="00903E58">
      <w:pPr>
        <w:pStyle w:val="3"/>
      </w:pPr>
      <w:bookmarkStart w:id="185" w:name="_Toc404336431"/>
      <w:r>
        <w:t>0</w:t>
      </w:r>
      <w:r>
        <w:rPr>
          <w:lang w:val="en-US"/>
        </w:rPr>
        <w:t>x3</w:t>
      </w:r>
      <w:r>
        <w:t>0</w:t>
      </w:r>
      <w:r>
        <w:rPr>
          <w:lang w:val="en-US"/>
        </w:rPr>
        <w:t xml:space="preserve"> – </w:t>
      </w:r>
      <w:r>
        <w:t>Текущее состояние (чтение)</w:t>
      </w:r>
      <w:bookmarkEnd w:id="185"/>
    </w:p>
    <w:p w:rsidR="00903E58" w:rsidRDefault="00903E58" w:rsidP="00903E58"/>
    <w:p w:rsidR="00903E58" w:rsidRDefault="00903E58" w:rsidP="00903E58">
      <w:pPr>
        <w:ind w:firstLine="284"/>
        <w:contextualSpacing/>
      </w:pPr>
      <w:r>
        <w:t>Формат команды:</w:t>
      </w:r>
    </w:p>
    <w:p w:rsidR="00903E58" w:rsidRPr="00C7272C" w:rsidRDefault="00903E58" w:rsidP="00903E58">
      <w:pPr>
        <w:contextualSpacing/>
        <w:rPr>
          <w:b/>
        </w:rPr>
      </w:pPr>
      <w:r>
        <w:rPr>
          <w:b/>
        </w:rPr>
        <w:t>0х55 0хАА 0х30 0х0</w:t>
      </w:r>
      <w:r w:rsidR="00C7272C" w:rsidRPr="00C7272C">
        <w:rPr>
          <w:b/>
        </w:rPr>
        <w:t>1</w:t>
      </w:r>
      <w:r>
        <w:rPr>
          <w:b/>
        </w:rPr>
        <w:t xml:space="preserve"> </w:t>
      </w:r>
      <w:proofErr w:type="spellStart"/>
      <w:r w:rsidR="00C7272C" w:rsidRPr="00C7272C">
        <w:rPr>
          <w:b/>
          <w:u w:val="single"/>
          <w:lang w:val="en-US"/>
        </w:rPr>
        <w:t>tx</w:t>
      </w:r>
      <w:proofErr w:type="spellEnd"/>
      <w:r w:rsidR="00C7272C" w:rsidRPr="00C7272C">
        <w:rPr>
          <w:b/>
          <w:u w:val="single"/>
        </w:rPr>
        <w:t>1</w:t>
      </w:r>
      <w:r w:rsidR="00C7272C" w:rsidRPr="00C7272C">
        <w:rPr>
          <w:b/>
        </w:rPr>
        <w:t xml:space="preserve"> </w:t>
      </w:r>
      <w:r w:rsidR="00C7272C">
        <w:rPr>
          <w:b/>
          <w:lang w:val="en-US"/>
        </w:rPr>
        <w:t>CRC</w:t>
      </w:r>
    </w:p>
    <w:p w:rsidR="00C7272C" w:rsidRDefault="00C7272C" w:rsidP="00903E58">
      <w:pPr>
        <w:contextualSpacing/>
      </w:pPr>
      <w:proofErr w:type="spellStart"/>
      <w:r>
        <w:rPr>
          <w:b/>
          <w:u w:val="single"/>
          <w:lang w:val="en-US"/>
        </w:rPr>
        <w:t>tx</w:t>
      </w:r>
      <w:proofErr w:type="spellEnd"/>
      <w:r w:rsidRPr="00C7272C">
        <w:rPr>
          <w:b/>
          <w:u w:val="single"/>
        </w:rPr>
        <w:t>1</w:t>
      </w:r>
      <w:r w:rsidRPr="00C7272C">
        <w:rPr>
          <w:b/>
        </w:rPr>
        <w:t xml:space="preserve"> – </w:t>
      </w:r>
      <w:r>
        <w:t>температура</w:t>
      </w:r>
      <w:r w:rsidRPr="00C7272C">
        <w:t xml:space="preserve"> </w:t>
      </w:r>
      <w:proofErr w:type="spellStart"/>
      <w:r>
        <w:rPr>
          <w:lang w:val="en-US"/>
        </w:rPr>
        <w:t>int</w:t>
      </w:r>
      <w:proofErr w:type="spellEnd"/>
      <w:r w:rsidRPr="00C7272C">
        <w:t>8_</w:t>
      </w:r>
      <w:r>
        <w:rPr>
          <w:lang w:val="en-US"/>
        </w:rPr>
        <w:t>t</w:t>
      </w:r>
      <w:r>
        <w:t>, может принимать следующие значения: -100</w:t>
      </w:r>
      <w:proofErr w:type="gramStart"/>
      <w:r>
        <w:t>..125</w:t>
      </w:r>
      <w:proofErr w:type="gramEnd"/>
      <w:r>
        <w:t xml:space="preserve">, с шагом 1. </w:t>
      </w:r>
    </w:p>
    <w:p w:rsidR="00C7272C" w:rsidRPr="00C7272C" w:rsidRDefault="00C7272C" w:rsidP="00903E58">
      <w:pPr>
        <w:contextualSpacing/>
      </w:pPr>
      <w:r>
        <w:t xml:space="preserve">Значение «-100» – говорит об ошибке считывания данных с температурного датчика. </w:t>
      </w:r>
      <w:r w:rsidRPr="00C7272C">
        <w:t xml:space="preserve"> </w:t>
      </w:r>
    </w:p>
    <w:p w:rsidR="00903E58" w:rsidRDefault="00903E58" w:rsidP="00903E58">
      <w:pPr>
        <w:ind w:firstLine="284"/>
        <w:contextualSpacing/>
      </w:pPr>
      <w:r w:rsidRPr="003F77D3">
        <w:t>Ответ:</w:t>
      </w:r>
      <w:r>
        <w:t xml:space="preserve"> </w:t>
      </w:r>
    </w:p>
    <w:p w:rsidR="00903E58" w:rsidRPr="00C2667A" w:rsidRDefault="00903E58" w:rsidP="00903E58">
      <w:pPr>
        <w:contextualSpacing/>
        <w:rPr>
          <w:b/>
        </w:rPr>
      </w:pPr>
      <w:r w:rsidRPr="00C2667A">
        <w:rPr>
          <w:b/>
        </w:rPr>
        <w:t>0</w:t>
      </w:r>
      <w:r>
        <w:rPr>
          <w:b/>
          <w:lang w:val="en-US"/>
        </w:rPr>
        <w:t>x</w:t>
      </w:r>
      <w:r w:rsidRPr="00C2667A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2667A">
        <w:rPr>
          <w:b/>
        </w:rPr>
        <w:t xml:space="preserve"> 0</w:t>
      </w:r>
      <w:r>
        <w:rPr>
          <w:b/>
          <w:lang w:val="en-US"/>
        </w:rPr>
        <w:t>x</w:t>
      </w:r>
      <w:r w:rsidRPr="00C2667A">
        <w:rPr>
          <w:b/>
        </w:rPr>
        <w:t>30 0</w:t>
      </w:r>
      <w:r w:rsidRPr="00152A64">
        <w:rPr>
          <w:b/>
          <w:lang w:val="en-US"/>
        </w:rPr>
        <w:t>x</w:t>
      </w:r>
      <w:r w:rsidR="00F85A48" w:rsidRPr="00C2667A">
        <w:rPr>
          <w:b/>
        </w:rPr>
        <w:t>15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1</w:t>
      </w:r>
      <w:r w:rsidRPr="00C2667A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2</w:t>
      </w:r>
      <w:r w:rsidRPr="00C2667A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="00F85A48" w:rsidRPr="00C2667A">
        <w:rPr>
          <w:b/>
          <w:u w:val="single"/>
        </w:rPr>
        <w:t>21</w:t>
      </w:r>
      <w:r w:rsidRPr="00C2667A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903E58" w:rsidRDefault="00903E58" w:rsidP="00903E58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903E58" w:rsidTr="00903E58">
        <w:tc>
          <w:tcPr>
            <w:tcW w:w="644" w:type="dxa"/>
          </w:tcPr>
          <w:p w:rsidR="00903E58" w:rsidRDefault="00903E58" w:rsidP="00903E58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903E58" w:rsidRDefault="00903E58" w:rsidP="00903E58">
            <w:pPr>
              <w:ind w:firstLine="0"/>
              <w:jc w:val="center"/>
            </w:pPr>
            <w:r>
              <w:t>Комментарий</w:t>
            </w:r>
          </w:p>
        </w:tc>
      </w:tr>
      <w:tr w:rsidR="00903E58" w:rsidTr="00903E58">
        <w:tc>
          <w:tcPr>
            <w:tcW w:w="644" w:type="dxa"/>
          </w:tcPr>
          <w:p w:rsidR="00903E58" w:rsidRPr="00C7272C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1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Режим защиты</w:t>
            </w:r>
          </w:p>
        </w:tc>
        <w:tc>
          <w:tcPr>
            <w:tcW w:w="4048" w:type="dxa"/>
            <w:vAlign w:val="center"/>
          </w:tcPr>
          <w:p w:rsidR="00903E58" w:rsidRPr="00152A64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272C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защиты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приемника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</w:t>
            </w:r>
          </w:p>
        </w:tc>
        <w:tc>
          <w:tcPr>
            <w:tcW w:w="4048" w:type="dxa"/>
            <w:vAlign w:val="center"/>
          </w:tcPr>
          <w:p w:rsidR="00903E58" w:rsidRPr="009E47D3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Режим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Состояние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03E58" w:rsidRDefault="00903E58" w:rsidP="00903E58">
            <w:pPr>
              <w:ind w:firstLine="0"/>
            </w:pPr>
            <w:r>
              <w:t>Дополнительный байт передатчика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Режим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 xml:space="preserve">Состояние приемника 2 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903E58" w:rsidTr="00903E58">
        <w:tc>
          <w:tcPr>
            <w:tcW w:w="644" w:type="dxa"/>
          </w:tcPr>
          <w:p w:rsidR="00903E58" w:rsidRPr="00152A64" w:rsidRDefault="00903E58" w:rsidP="00903E58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03E58" w:rsidRPr="00152A64" w:rsidRDefault="00903E58" w:rsidP="00903E58">
            <w:pPr>
              <w:ind w:firstLine="0"/>
            </w:pPr>
            <w:r>
              <w:t>Дополнительный байт приемника 2</w:t>
            </w:r>
          </w:p>
        </w:tc>
        <w:tc>
          <w:tcPr>
            <w:tcW w:w="4048" w:type="dxa"/>
            <w:vAlign w:val="center"/>
          </w:tcPr>
          <w:p w:rsidR="00903E58" w:rsidRDefault="00903E58" w:rsidP="00903E58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8..1</w:t>
            </w:r>
          </w:p>
        </w:tc>
        <w:tc>
          <w:tcPr>
            <w:tcW w:w="40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5416B" w:rsidRPr="0015416B" w:rsidRDefault="0015416B">
            <w:pPr>
              <w:ind w:firstLine="0"/>
              <w:jc w:val="center"/>
            </w:pPr>
            <w:r w:rsidRPr="0015416B">
              <w:t>Младший бит – младшая команда.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 xml:space="preserve">1 – </w:t>
            </w:r>
            <w:proofErr w:type="gramStart"/>
            <w:r w:rsidRPr="0015416B">
              <w:t>означает</w:t>
            </w:r>
            <w:proofErr w:type="gramEnd"/>
            <w:r w:rsidRPr="0015416B">
              <w:t xml:space="preserve"> что светодиод горит,</w:t>
            </w:r>
          </w:p>
          <w:p w:rsidR="0015416B" w:rsidRPr="0015416B" w:rsidRDefault="0015416B">
            <w:pPr>
              <w:ind w:firstLine="0"/>
              <w:jc w:val="center"/>
            </w:pPr>
            <w:r w:rsidRPr="0015416B">
              <w:t>0 – светодиод погашен.</w:t>
            </w:r>
          </w:p>
          <w:p w:rsidR="0015416B" w:rsidRPr="0015416B" w:rsidRDefault="0015416B">
            <w:pPr>
              <w:ind w:firstLine="0"/>
              <w:jc w:val="center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ПРМ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8..1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16..9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  <w:lang w:val="en-US"/>
              </w:rPr>
              <w:t>b19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24..17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15416B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416B">
              <w:rPr>
                <w:b/>
                <w:u w:val="single"/>
              </w:rPr>
              <w:t>b</w:t>
            </w:r>
            <w:r w:rsidRPr="0015416B">
              <w:rPr>
                <w:b/>
                <w:u w:val="single"/>
                <w:lang w:val="en-US"/>
              </w:rPr>
              <w:t>20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15416B" w:rsidRPr="0015416B" w:rsidRDefault="0015416B">
            <w:pPr>
              <w:ind w:firstLine="0"/>
            </w:pPr>
            <w:r w:rsidRPr="0015416B">
              <w:t>Светодиоды БСК ПРД 32..25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5416B" w:rsidRPr="0015416B" w:rsidRDefault="0015416B">
            <w:pPr>
              <w:ind w:firstLine="0"/>
            </w:pPr>
          </w:p>
        </w:tc>
      </w:tr>
      <w:tr w:rsidR="00F85A48" w:rsidRPr="0015416B" w:rsidTr="0015416B"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F85A48" w:rsidRDefault="00F85A48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b21</w:t>
            </w:r>
          </w:p>
        </w:tc>
        <w:tc>
          <w:tcPr>
            <w:tcW w:w="4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85A48" w:rsidRPr="0015416B" w:rsidRDefault="00F85A48">
            <w:pPr>
              <w:ind w:firstLine="0"/>
            </w:pPr>
            <w:r>
              <w:t>Управление подсветкой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85A48" w:rsidRPr="00F85A48" w:rsidRDefault="00F85A48">
            <w:pPr>
              <w:ind w:firstLine="0"/>
            </w:pPr>
            <w:r w:rsidRPr="00F85A48">
              <w:rPr>
                <w:b/>
                <w:lang w:val="en-US"/>
              </w:rPr>
              <w:t>true</w:t>
            </w:r>
            <w:r w:rsidRPr="00F85A48">
              <w:t xml:space="preserve"> – </w:t>
            </w:r>
            <w:r>
              <w:t xml:space="preserve">надо включить, иначе </w:t>
            </w:r>
            <w:r w:rsidRPr="00F85A48">
              <w:rPr>
                <w:b/>
                <w:lang w:val="en-US"/>
              </w:rPr>
              <w:t>false</w:t>
            </w:r>
          </w:p>
        </w:tc>
      </w:tr>
    </w:tbl>
    <w:p w:rsidR="0015416B" w:rsidRDefault="0015416B" w:rsidP="0015416B">
      <w:pPr>
        <w:ind w:firstLine="284"/>
      </w:pPr>
      <w:r>
        <w:t>В случае отсутствия команд в аппаратуре (Р400, Р400м), состояние светодиодов блока БСК можно не передавать. Если команды есть, то необходимо передавать состояние всех светодиодов с 1 по 32, даже если используемое кол-во меньше, при этом для неиспользуемых команд должен передаваться 0.</w:t>
      </w:r>
    </w:p>
    <w:p w:rsidR="0015416B" w:rsidRPr="0015416B" w:rsidRDefault="0015416B" w:rsidP="00903E58">
      <w:pPr>
        <w:ind w:firstLine="284"/>
        <w:contextualSpacing/>
      </w:pPr>
    </w:p>
    <w:p w:rsidR="00F62CC7" w:rsidRDefault="00F62CC7" w:rsidP="00903E58">
      <w:pPr>
        <w:ind w:firstLine="284"/>
        <w:contextualSpacing/>
      </w:pPr>
      <w:r>
        <w:t>Возможные режимы работы: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4463"/>
        <w:gridCol w:w="4041"/>
      </w:tblGrid>
      <w:tr w:rsidR="00F62CC7" w:rsidTr="0097755A">
        <w:tc>
          <w:tcPr>
            <w:tcW w:w="1102" w:type="dxa"/>
          </w:tcPr>
          <w:p w:rsidR="00F62CC7" w:rsidRDefault="00F62CC7" w:rsidP="00F24B67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  <w:jc w:val="center"/>
            </w:pPr>
            <w:r>
              <w:t>Режим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0</w:t>
            </w:r>
          </w:p>
        </w:tc>
        <w:tc>
          <w:tcPr>
            <w:tcW w:w="4463" w:type="dxa"/>
          </w:tcPr>
          <w:p w:rsidR="00F62CC7" w:rsidRPr="00152A64" w:rsidRDefault="00F62CC7" w:rsidP="00F24B67">
            <w:pPr>
              <w:ind w:firstLine="0"/>
            </w:pPr>
            <w:r>
              <w:t>Выведен</w:t>
            </w:r>
          </w:p>
        </w:tc>
        <w:tc>
          <w:tcPr>
            <w:tcW w:w="4041" w:type="dxa"/>
          </w:tcPr>
          <w:p w:rsidR="00F62CC7" w:rsidRPr="00152A64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1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Готов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2</w:t>
            </w:r>
          </w:p>
        </w:tc>
        <w:tc>
          <w:tcPr>
            <w:tcW w:w="4463" w:type="dxa"/>
          </w:tcPr>
          <w:p w:rsidR="00F62CC7" w:rsidRPr="00F62CC7" w:rsidRDefault="00F62CC7" w:rsidP="00F24B67">
            <w:pPr>
              <w:ind w:firstLine="0"/>
            </w:pPr>
            <w:r>
              <w:t>Введен</w:t>
            </w:r>
          </w:p>
        </w:tc>
        <w:tc>
          <w:tcPr>
            <w:tcW w:w="4041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3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Речь</w:t>
            </w:r>
          </w:p>
        </w:tc>
        <w:tc>
          <w:tcPr>
            <w:tcW w:w="4041" w:type="dxa"/>
          </w:tcPr>
          <w:p w:rsidR="00F62CC7" w:rsidRDefault="00F62CC7" w:rsidP="00F24B67">
            <w:pPr>
              <w:ind w:firstLine="0"/>
            </w:pP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4</w:t>
            </w:r>
          </w:p>
        </w:tc>
        <w:tc>
          <w:tcPr>
            <w:tcW w:w="4463" w:type="dxa"/>
          </w:tcPr>
          <w:p w:rsidR="00F62CC7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 w:val="restart"/>
            <w:vAlign w:val="center"/>
          </w:tcPr>
          <w:p w:rsidR="00F62CC7" w:rsidRDefault="00F62CC7" w:rsidP="00F62CC7">
            <w:pPr>
              <w:ind w:firstLine="0"/>
            </w:pPr>
            <w:r>
              <w:t>Дополняются состояниями 11 и 12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F24B67">
            <w:pPr>
              <w:ind w:firstLine="0"/>
              <w:jc w:val="center"/>
            </w:pPr>
            <w:r>
              <w:t>5</w:t>
            </w:r>
          </w:p>
        </w:tc>
        <w:tc>
          <w:tcPr>
            <w:tcW w:w="4463" w:type="dxa"/>
          </w:tcPr>
          <w:p w:rsidR="00F62CC7" w:rsidRPr="009E47D3" w:rsidRDefault="00F62CC7" w:rsidP="00F24B67">
            <w:pPr>
              <w:ind w:firstLine="0"/>
            </w:pPr>
            <w:r>
              <w:t>Тест</w:t>
            </w:r>
          </w:p>
        </w:tc>
        <w:tc>
          <w:tcPr>
            <w:tcW w:w="4041" w:type="dxa"/>
            <w:vMerge/>
          </w:tcPr>
          <w:p w:rsidR="00F62CC7" w:rsidRPr="009E47D3" w:rsidRDefault="00F62CC7" w:rsidP="00F24B67">
            <w:pPr>
              <w:ind w:firstLine="0"/>
            </w:pPr>
          </w:p>
        </w:tc>
      </w:tr>
    </w:tbl>
    <w:p w:rsidR="00903E58" w:rsidRDefault="00903E58" w:rsidP="00903E58">
      <w:pPr>
        <w:ind w:firstLine="284"/>
        <w:contextualSpacing/>
      </w:pPr>
      <w:r>
        <w:t>Возможные состояния: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2"/>
        <w:gridCol w:w="2975"/>
        <w:gridCol w:w="2975"/>
        <w:gridCol w:w="2554"/>
      </w:tblGrid>
      <w:tr w:rsidR="00903E58" w:rsidTr="0097755A">
        <w:tc>
          <w:tcPr>
            <w:tcW w:w="1102" w:type="dxa"/>
          </w:tcPr>
          <w:p w:rsidR="00903E58" w:rsidRDefault="00903E58" w:rsidP="00903E58">
            <w:pPr>
              <w:ind w:firstLine="0"/>
              <w:jc w:val="center"/>
            </w:pPr>
            <w:r>
              <w:t>Значение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защиты</w:t>
            </w:r>
          </w:p>
        </w:tc>
        <w:tc>
          <w:tcPr>
            <w:tcW w:w="2975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приемника</w:t>
            </w:r>
          </w:p>
        </w:tc>
        <w:tc>
          <w:tcPr>
            <w:tcW w:w="2554" w:type="dxa"/>
          </w:tcPr>
          <w:p w:rsidR="00903E58" w:rsidRDefault="00903E58" w:rsidP="00903E58">
            <w:pPr>
              <w:ind w:firstLine="0"/>
              <w:jc w:val="center"/>
            </w:pPr>
            <w:r>
              <w:t>Состояние передатчика</w:t>
            </w:r>
          </w:p>
        </w:tc>
      </w:tr>
      <w:tr w:rsidR="00903E58" w:rsidTr="0097755A">
        <w:tc>
          <w:tcPr>
            <w:tcW w:w="1102" w:type="dxa"/>
          </w:tcPr>
          <w:p w:rsidR="00903E58" w:rsidRPr="00903E58" w:rsidRDefault="00903E58" w:rsidP="00903E58">
            <w:pPr>
              <w:ind w:firstLine="0"/>
              <w:jc w:val="center"/>
            </w:pPr>
            <w:r>
              <w:t>1</w:t>
            </w:r>
          </w:p>
        </w:tc>
        <w:tc>
          <w:tcPr>
            <w:tcW w:w="2975" w:type="dxa"/>
          </w:tcPr>
          <w:p w:rsidR="00903E58" w:rsidRPr="00152A64" w:rsidRDefault="00903E58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903E58" w:rsidRPr="00152A64" w:rsidRDefault="00F62CC7" w:rsidP="00903E58">
            <w:pPr>
              <w:ind w:firstLine="0"/>
            </w:pPr>
            <w:proofErr w:type="spellStart"/>
            <w:r>
              <w:t>Исходн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Контроль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КЧ</w:t>
            </w:r>
            <w:r>
              <w:rPr>
                <w:lang w:val="en-US"/>
              </w:rPr>
              <w:t>%01u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КЧ</w:t>
            </w:r>
            <w:r>
              <w:rPr>
                <w:lang w:val="en-US"/>
              </w:rPr>
              <w:t>%01u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3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Пуск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ПРМ ПА%01</w:t>
            </w:r>
            <w:r>
              <w:rPr>
                <w:lang w:val="en-US"/>
              </w:rPr>
              <w:t>u</w:t>
            </w:r>
          </w:p>
        </w:tc>
        <w:tc>
          <w:tcPr>
            <w:tcW w:w="2554" w:type="dxa"/>
          </w:tcPr>
          <w:p w:rsidR="00F62CC7" w:rsidRPr="00F62CC7" w:rsidRDefault="00F62CC7" w:rsidP="00F24B67">
            <w:pPr>
              <w:ind w:firstLine="0"/>
              <w:rPr>
                <w:lang w:val="en-US"/>
              </w:rPr>
            </w:pPr>
            <w:r>
              <w:t>ПРД ПА%01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4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Останов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>
              <w:t>Нет КЧ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Нет КЧ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5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6</w:t>
            </w:r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975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  <w:tc>
          <w:tcPr>
            <w:tcW w:w="2554" w:type="dxa"/>
          </w:tcPr>
          <w:p w:rsidR="00F62CC7" w:rsidRPr="009E47D3" w:rsidRDefault="00F62CC7" w:rsidP="00903E58">
            <w:pPr>
              <w:ind w:firstLine="0"/>
            </w:pPr>
            <w:proofErr w:type="spellStart"/>
            <w:r>
              <w:t>П.неиспр</w:t>
            </w:r>
            <w:proofErr w:type="spellEnd"/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lastRenderedPageBreak/>
              <w:t>7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Ожидание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8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Нал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>
              <w:t>БЛК КМ%</w:t>
            </w:r>
            <w:r>
              <w:rPr>
                <w:lang w:val="en-US"/>
              </w:rPr>
              <w:t>02u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  <w:rPr>
                <w:lang w:val="en-US"/>
              </w:rPr>
            </w:pPr>
            <w:r w:rsidRPr="00F62CC7">
              <w:t>?0</w:t>
            </w:r>
            <w:r>
              <w:rPr>
                <w:lang w:val="en-US"/>
              </w:rPr>
              <w:t>x07?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9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proofErr w:type="spellStart"/>
            <w:r>
              <w:t>Уд</w:t>
            </w:r>
            <w:proofErr w:type="gramStart"/>
            <w:r>
              <w:t>.п</w:t>
            </w:r>
            <w:proofErr w:type="gramEnd"/>
            <w:r>
              <w:t>уск</w:t>
            </w:r>
            <w:proofErr w:type="spellEnd"/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08?</w:t>
            </w:r>
          </w:p>
        </w:tc>
        <w:tc>
          <w:tcPr>
            <w:tcW w:w="2554" w:type="dxa"/>
          </w:tcPr>
          <w:p w:rsidR="00F62CC7" w:rsidRPr="0008078D" w:rsidRDefault="0008078D" w:rsidP="00903E58">
            <w:pPr>
              <w:ind w:firstLine="0"/>
              <w:rPr>
                <w:lang w:val="en-US"/>
              </w:rPr>
            </w:pPr>
            <w:r>
              <w:t>ПРД ЦС%02</w:t>
            </w:r>
            <w:r>
              <w:rPr>
                <w:lang w:val="en-US"/>
              </w:rPr>
              <w:t>u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10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Нет РЗ</w:t>
            </w:r>
          </w:p>
        </w:tc>
        <w:tc>
          <w:tcPr>
            <w:tcW w:w="2975" w:type="dxa"/>
          </w:tcPr>
          <w:p w:rsidR="00F62CC7" w:rsidRPr="00F62CC7" w:rsidRDefault="00F62CC7" w:rsidP="00903E58">
            <w:pPr>
              <w:ind w:firstLine="0"/>
            </w:pPr>
            <w:r w:rsidRPr="00F62CC7">
              <w:t>?0</w:t>
            </w:r>
            <w:r>
              <w:rPr>
                <w:lang w:val="en-US"/>
              </w:rPr>
              <w:t>x</w:t>
            </w:r>
            <w:r w:rsidRPr="00F62CC7">
              <w:t>09?</w:t>
            </w:r>
          </w:p>
        </w:tc>
        <w:tc>
          <w:tcPr>
            <w:tcW w:w="2554" w:type="dxa"/>
          </w:tcPr>
          <w:p w:rsidR="00F62CC7" w:rsidRPr="00F62CC7" w:rsidRDefault="00F62CC7" w:rsidP="00903E58">
            <w:pPr>
              <w:ind w:firstLine="0"/>
            </w:pPr>
            <w:r>
              <w:t>Систем.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Речь</w:t>
            </w:r>
          </w:p>
        </w:tc>
      </w:tr>
      <w:tr w:rsidR="00F62CC7" w:rsidTr="0097755A">
        <w:tc>
          <w:tcPr>
            <w:tcW w:w="1102" w:type="dxa"/>
          </w:tcPr>
          <w:p w:rsidR="00F62CC7" w:rsidRPr="00903E58" w:rsidRDefault="00F62CC7" w:rsidP="00903E58">
            <w:pPr>
              <w:ind w:firstLine="0"/>
              <w:jc w:val="center"/>
            </w:pPr>
            <w:r>
              <w:t>11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ПРД</w:t>
            </w:r>
          </w:p>
        </w:tc>
      </w:tr>
      <w:tr w:rsidR="00F62CC7" w:rsidTr="0097755A">
        <w:tc>
          <w:tcPr>
            <w:tcW w:w="1102" w:type="dxa"/>
          </w:tcPr>
          <w:p w:rsidR="00F62CC7" w:rsidRDefault="00F62CC7" w:rsidP="00903E58">
            <w:pPr>
              <w:ind w:firstLine="0"/>
              <w:jc w:val="center"/>
            </w:pPr>
            <w:r>
              <w:t>12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975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  <w:tc>
          <w:tcPr>
            <w:tcW w:w="2554" w:type="dxa"/>
          </w:tcPr>
          <w:p w:rsidR="00F62CC7" w:rsidRDefault="00F62CC7" w:rsidP="00903E58">
            <w:pPr>
              <w:ind w:firstLine="0"/>
            </w:pPr>
            <w:r>
              <w:t>ПРМ</w:t>
            </w:r>
          </w:p>
        </w:tc>
      </w:tr>
    </w:tbl>
    <w:p w:rsidR="00F62CC7" w:rsidRDefault="00F62CC7" w:rsidP="00903E58">
      <w:pPr>
        <w:ind w:firstLine="284"/>
        <w:contextualSpacing/>
      </w:pPr>
      <w:r>
        <w:t>%01</w:t>
      </w:r>
      <w:r>
        <w:rPr>
          <w:lang w:val="en-US"/>
        </w:rPr>
        <w:t>u</w:t>
      </w:r>
      <w:r w:rsidRPr="00F62CC7">
        <w:t>, %02</w:t>
      </w:r>
      <w:r>
        <w:rPr>
          <w:lang w:val="en-US"/>
        </w:rPr>
        <w:t>u</w:t>
      </w:r>
      <w:r w:rsidRPr="00F62CC7">
        <w:t xml:space="preserve"> – </w:t>
      </w:r>
      <w:proofErr w:type="gramStart"/>
      <w:r>
        <w:t>означает</w:t>
      </w:r>
      <w:proofErr w:type="gramEnd"/>
      <w:r>
        <w:t xml:space="preserve"> что используется дополнительный байт данных устройства.</w:t>
      </w:r>
    </w:p>
    <w:p w:rsidR="00F62CC7" w:rsidRPr="00F62CC7" w:rsidRDefault="00F62CC7" w:rsidP="00F62CC7">
      <w:pPr>
        <w:ind w:firstLine="284"/>
        <w:contextualSpacing/>
      </w:pPr>
      <w:r w:rsidRPr="00046780">
        <w:t>?0</w:t>
      </w:r>
      <w:proofErr w:type="spellStart"/>
      <w:r>
        <w:rPr>
          <w:lang w:val="en-US"/>
        </w:rPr>
        <w:t>xXX</w:t>
      </w:r>
      <w:proofErr w:type="spellEnd"/>
      <w:r w:rsidRPr="00046780">
        <w:t xml:space="preserve">? – </w:t>
      </w:r>
      <w:r>
        <w:t>неопределенное состояние</w:t>
      </w:r>
    </w:p>
    <w:p w:rsidR="00903E58" w:rsidRDefault="00903E58" w:rsidP="00903E58">
      <w:pPr>
        <w:ind w:firstLine="284"/>
        <w:contextualSpacing/>
      </w:pPr>
      <w:r>
        <w:t>Команда на изменение:</w:t>
      </w:r>
    </w:p>
    <w:p w:rsidR="00903E58" w:rsidRDefault="00903E58" w:rsidP="00903E58">
      <w:pPr>
        <w:contextualSpacing/>
      </w:pPr>
      <w:r>
        <w:t>Н</w:t>
      </w:r>
      <w:r w:rsidRPr="00B2293C">
        <w:t>ет</w:t>
      </w:r>
    </w:p>
    <w:p w:rsidR="00903E58" w:rsidRDefault="00903E58" w:rsidP="00437C75"/>
    <w:p w:rsidR="003F0935" w:rsidRDefault="003F0935" w:rsidP="003F0935">
      <w:pPr>
        <w:pStyle w:val="3"/>
      </w:pPr>
      <w:bookmarkStart w:id="186" w:name="_Toc404336432"/>
      <w:r>
        <w:t>0</w:t>
      </w:r>
      <w:r>
        <w:rPr>
          <w:lang w:val="en-US"/>
        </w:rPr>
        <w:t>x</w:t>
      </w:r>
      <w:r>
        <w:t>31</w:t>
      </w:r>
      <w:r w:rsidRPr="00F62CC7">
        <w:t xml:space="preserve"> – </w:t>
      </w:r>
      <w:r>
        <w:t>Неисправности и предупреждения (чтение)</w:t>
      </w:r>
      <w:bookmarkEnd w:id="186"/>
    </w:p>
    <w:p w:rsidR="003F0935" w:rsidRDefault="003F0935" w:rsidP="003F0935"/>
    <w:p w:rsidR="003F0935" w:rsidRDefault="003F0935" w:rsidP="003F0935">
      <w:pPr>
        <w:ind w:firstLine="284"/>
        <w:contextualSpacing/>
      </w:pPr>
      <w:r>
        <w:t>Формат команды:</w:t>
      </w:r>
    </w:p>
    <w:p w:rsidR="003F0935" w:rsidRPr="00F62CC7" w:rsidRDefault="003F0935" w:rsidP="003F0935">
      <w:pPr>
        <w:contextualSpacing/>
        <w:rPr>
          <w:b/>
        </w:rPr>
      </w:pPr>
      <w:r>
        <w:rPr>
          <w:b/>
        </w:rPr>
        <w:t>0х55 0хАА 0х31 0х00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1</w:t>
      </w:r>
    </w:p>
    <w:p w:rsidR="003F0935" w:rsidRDefault="003F0935" w:rsidP="003F0935">
      <w:pPr>
        <w:ind w:firstLine="284"/>
        <w:contextualSpacing/>
      </w:pPr>
      <w:r w:rsidRPr="003F77D3">
        <w:t>Ответ:</w:t>
      </w:r>
      <w:r>
        <w:t xml:space="preserve"> </w:t>
      </w:r>
    </w:p>
    <w:p w:rsidR="003F0935" w:rsidRPr="00046780" w:rsidRDefault="003F0935" w:rsidP="003F0935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34 0</w:t>
      </w:r>
      <w:r w:rsidRPr="00152A64">
        <w:rPr>
          <w:b/>
          <w:lang w:val="en-US"/>
        </w:rPr>
        <w:t>x</w:t>
      </w:r>
      <w:r w:rsidR="00F64C2D" w:rsidRPr="00046780">
        <w:rPr>
          <w:b/>
        </w:rPr>
        <w:t>14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</w:t>
      </w:r>
      <w:r w:rsidRPr="00046780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20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3F0935" w:rsidRDefault="003F0935" w:rsidP="003F0935">
      <w:pPr>
        <w:ind w:firstLine="284"/>
        <w:contextualSpacing/>
      </w:pPr>
      <w:r>
        <w:t>Данные:</w:t>
      </w:r>
    </w:p>
    <w:p w:rsidR="00F64C2D" w:rsidRDefault="00F64C2D" w:rsidP="003F0935">
      <w:pPr>
        <w:ind w:firstLine="284"/>
        <w:contextualSpacing/>
      </w:pPr>
      <w:r>
        <w:t>За каждую неисправност</w:t>
      </w:r>
      <w:proofErr w:type="gramStart"/>
      <w:r>
        <w:t>ь(</w:t>
      </w:r>
      <w:proofErr w:type="gramEnd"/>
      <w:r>
        <w:t>предупреждение) отвечает свой бит.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3F0935" w:rsidTr="00F24B67">
        <w:tc>
          <w:tcPr>
            <w:tcW w:w="644" w:type="dxa"/>
          </w:tcPr>
          <w:p w:rsidR="003F0935" w:rsidRDefault="003F0935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3F0935" w:rsidRDefault="003F0935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3F0935" w:rsidRDefault="003F0935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152A64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защиты,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Pr="009E47D3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64C2D">
              <w:rPr>
                <w:b/>
                <w:u w:val="single"/>
              </w:rPr>
              <w:t>10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передатчика,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16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 xml:space="preserve">. </w:t>
            </w:r>
            <w:proofErr w:type="gramStart"/>
            <w:r>
              <w:t>общая</w:t>
            </w:r>
            <w:proofErr w:type="gramEnd"/>
            <w:r>
              <w:t>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17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18</w:t>
            </w:r>
          </w:p>
        </w:tc>
        <w:tc>
          <w:tcPr>
            <w:tcW w:w="4878" w:type="dxa"/>
          </w:tcPr>
          <w:p w:rsidR="00F64C2D" w:rsidRPr="00152A64" w:rsidRDefault="00F64C2D" w:rsidP="00F64C2D">
            <w:pPr>
              <w:ind w:firstLine="0"/>
            </w:pPr>
            <w:proofErr w:type="spellStart"/>
            <w:r>
              <w:t>Неиспр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19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  <w:tr w:rsidR="00F64C2D" w:rsidTr="00F24B67">
        <w:tc>
          <w:tcPr>
            <w:tcW w:w="644" w:type="dxa"/>
          </w:tcPr>
          <w:p w:rsidR="00F64C2D" w:rsidRPr="00152A64" w:rsidRDefault="00F64C2D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20</w:t>
            </w:r>
          </w:p>
        </w:tc>
        <w:tc>
          <w:tcPr>
            <w:tcW w:w="4878" w:type="dxa"/>
          </w:tcPr>
          <w:p w:rsidR="00F64C2D" w:rsidRPr="00152A64" w:rsidRDefault="00F64C2D" w:rsidP="00F24B67">
            <w:pPr>
              <w:ind w:firstLine="0"/>
            </w:pPr>
            <w:proofErr w:type="spellStart"/>
            <w:r>
              <w:t>Предупр</w:t>
            </w:r>
            <w:proofErr w:type="spellEnd"/>
            <w:r>
              <w:t>. приемника 2,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</w:pPr>
          </w:p>
        </w:tc>
      </w:tr>
    </w:tbl>
    <w:p w:rsidR="003F0935" w:rsidRDefault="003F0935" w:rsidP="003F0935">
      <w:pPr>
        <w:ind w:firstLine="284"/>
        <w:contextualSpacing/>
      </w:pPr>
      <w:r>
        <w:t>Команда на изменение:</w:t>
      </w:r>
    </w:p>
    <w:p w:rsidR="003F0935" w:rsidRDefault="003F0935" w:rsidP="003F0935">
      <w:pPr>
        <w:contextualSpacing/>
      </w:pPr>
      <w:r>
        <w:t>Н</w:t>
      </w:r>
      <w:r w:rsidRPr="00B2293C">
        <w:t>ет</w:t>
      </w:r>
    </w:p>
    <w:p w:rsidR="003F0935" w:rsidRDefault="003F0935" w:rsidP="00437C75"/>
    <w:p w:rsidR="00F64C2D" w:rsidRDefault="00F64C2D" w:rsidP="00F64C2D">
      <w:pPr>
        <w:pStyle w:val="3"/>
      </w:pPr>
      <w:bookmarkStart w:id="187" w:name="_Ref382921976"/>
      <w:bookmarkStart w:id="188" w:name="_Toc404336433"/>
      <w:r>
        <w:t>0</w:t>
      </w:r>
      <w:r>
        <w:rPr>
          <w:lang w:val="en-US"/>
        </w:rPr>
        <w:t>x</w:t>
      </w:r>
      <w:r w:rsidRPr="00F62CC7">
        <w:t>3</w:t>
      </w:r>
      <w:r>
        <w:t>2</w:t>
      </w:r>
      <w:r w:rsidRPr="00F62CC7">
        <w:t xml:space="preserve"> – </w:t>
      </w:r>
      <w:r>
        <w:t>Дата/время (чтение)</w:t>
      </w:r>
      <w:bookmarkEnd w:id="187"/>
      <w:bookmarkEnd w:id="188"/>
    </w:p>
    <w:p w:rsidR="00F64C2D" w:rsidRDefault="00F64C2D" w:rsidP="00F64C2D"/>
    <w:p w:rsidR="00F64C2D" w:rsidRDefault="00F64C2D" w:rsidP="00F64C2D">
      <w:pPr>
        <w:ind w:firstLine="284"/>
        <w:contextualSpacing/>
      </w:pPr>
      <w:r>
        <w:t>Формат команды:</w:t>
      </w:r>
    </w:p>
    <w:p w:rsidR="00F64C2D" w:rsidRPr="00F62CC7" w:rsidRDefault="00F64C2D" w:rsidP="00F64C2D">
      <w:pPr>
        <w:contextualSpacing/>
        <w:rPr>
          <w:b/>
        </w:rPr>
      </w:pPr>
      <w:r>
        <w:rPr>
          <w:b/>
        </w:rPr>
        <w:t>0х55 0хАА 0х32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2</w:t>
      </w:r>
    </w:p>
    <w:p w:rsidR="00F64C2D" w:rsidRDefault="00F64C2D" w:rsidP="00F64C2D">
      <w:pPr>
        <w:ind w:firstLine="284"/>
        <w:contextualSpacing/>
      </w:pPr>
      <w:r w:rsidRPr="003F77D3">
        <w:t>Ответ:</w:t>
      </w:r>
      <w:r>
        <w:t xml:space="preserve"> </w:t>
      </w:r>
    </w:p>
    <w:p w:rsidR="00F64C2D" w:rsidRPr="00152A64" w:rsidRDefault="00F64C2D" w:rsidP="00F64C2D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 w:rsidRPr="00152A64">
        <w:rPr>
          <w:b/>
          <w:lang w:val="en-US"/>
        </w:rPr>
        <w:t>xAA 0x3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F64C2D" w:rsidRPr="00046780" w:rsidRDefault="00F64C2D" w:rsidP="00F64C2D">
      <w:pPr>
        <w:ind w:firstLine="284"/>
        <w:contextualSpacing/>
      </w:pPr>
      <w:r>
        <w:t>Данные:</w:t>
      </w:r>
    </w:p>
    <w:p w:rsidR="00F64C2D" w:rsidRPr="00F64C2D" w:rsidRDefault="00F64C2D" w:rsidP="00B266CB">
      <w:pPr>
        <w:contextualSpacing/>
      </w:pPr>
      <w:r>
        <w:t xml:space="preserve">Данные передаются в </w:t>
      </w:r>
      <w:r>
        <w:rPr>
          <w:lang w:val="en-US"/>
        </w:rPr>
        <w:t>BCD</w:t>
      </w:r>
      <w:r w:rsidRPr="00F64C2D">
        <w:t xml:space="preserve"> </w:t>
      </w:r>
      <w:r>
        <w:t xml:space="preserve">коде (т.е. по </w:t>
      </w:r>
      <w:proofErr w:type="spellStart"/>
      <w:r>
        <w:t>тетрадам</w:t>
      </w:r>
      <w:proofErr w:type="spellEnd"/>
      <w:r>
        <w:t xml:space="preserve"> со значениями от 0 до 9).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64C2D" w:rsidTr="00F24B67">
        <w:tc>
          <w:tcPr>
            <w:tcW w:w="644" w:type="dxa"/>
          </w:tcPr>
          <w:p w:rsidR="00F64C2D" w:rsidRDefault="00F64C2D" w:rsidP="00F24B67">
            <w:pPr>
              <w:ind w:firstLine="0"/>
              <w:jc w:val="center"/>
            </w:pPr>
            <w:r>
              <w:lastRenderedPageBreak/>
              <w:t>Байт</w:t>
            </w:r>
          </w:p>
        </w:tc>
        <w:tc>
          <w:tcPr>
            <w:tcW w:w="4878" w:type="dxa"/>
          </w:tcPr>
          <w:p w:rsidR="00F64C2D" w:rsidRDefault="00F64C2D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64C2D" w:rsidRDefault="00F64C2D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Год</w:t>
            </w:r>
          </w:p>
        </w:tc>
        <w:tc>
          <w:tcPr>
            <w:tcW w:w="4048" w:type="dxa"/>
            <w:vAlign w:val="center"/>
          </w:tcPr>
          <w:p w:rsidR="00BB1E1E" w:rsidRPr="00152A64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Месяц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День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Часы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Минуты</w:t>
            </w:r>
          </w:p>
        </w:tc>
        <w:tc>
          <w:tcPr>
            <w:tcW w:w="4048" w:type="dxa"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Секунды</w:t>
            </w:r>
          </w:p>
        </w:tc>
        <w:tc>
          <w:tcPr>
            <w:tcW w:w="4048" w:type="dxa"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152A64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b7</w:t>
            </w:r>
          </w:p>
        </w:tc>
        <w:tc>
          <w:tcPr>
            <w:tcW w:w="4878" w:type="dxa"/>
          </w:tcPr>
          <w:p w:rsidR="00D63542" w:rsidRPr="00D63542" w:rsidRDefault="00D63542" w:rsidP="00F24B67">
            <w:pPr>
              <w:ind w:firstLine="0"/>
            </w:pPr>
            <w:r>
              <w:t xml:space="preserve">Миллисекунды, младший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D6354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  <w:tr w:rsidR="00D63542" w:rsidTr="00F24B67">
        <w:tc>
          <w:tcPr>
            <w:tcW w:w="644" w:type="dxa"/>
          </w:tcPr>
          <w:p w:rsidR="00D63542" w:rsidRPr="00D63542" w:rsidRDefault="00D63542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b8</w:t>
            </w:r>
          </w:p>
        </w:tc>
        <w:tc>
          <w:tcPr>
            <w:tcW w:w="4878" w:type="dxa"/>
          </w:tcPr>
          <w:p w:rsidR="00D63542" w:rsidRPr="00153B92" w:rsidRDefault="00D63542" w:rsidP="00F24B67">
            <w:pPr>
              <w:ind w:firstLine="0"/>
            </w:pPr>
            <w:r>
              <w:t xml:space="preserve">Миллисекунды, старший байт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3B92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Align w:val="center"/>
          </w:tcPr>
          <w:p w:rsidR="00D63542" w:rsidRPr="009E47D3" w:rsidRDefault="00D63542" w:rsidP="00F24B67">
            <w:pPr>
              <w:ind w:firstLine="0"/>
            </w:pPr>
          </w:p>
        </w:tc>
      </w:tr>
    </w:tbl>
    <w:p w:rsidR="00F64C2D" w:rsidRDefault="00F64C2D" w:rsidP="00F64C2D">
      <w:pPr>
        <w:ind w:firstLine="284"/>
        <w:contextualSpacing/>
      </w:pPr>
      <w:r>
        <w:t>Команда на изменение:</w:t>
      </w:r>
    </w:p>
    <w:p w:rsidR="00F64C2D" w:rsidRPr="00D63542" w:rsidRDefault="00BB1E1E" w:rsidP="00437C75">
      <w:pPr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_Ref382922015 \h </w:instrText>
      </w:r>
      <w:r>
        <w:rPr>
          <w:i/>
        </w:rPr>
        <w:instrText xml:space="preserve">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0хB2 – Дата/время (запись)</w:t>
      </w:r>
      <w:r w:rsidRPr="00BB1E1E">
        <w:rPr>
          <w:i/>
        </w:rPr>
        <w:fldChar w:fldCharType="end"/>
      </w:r>
    </w:p>
    <w:p w:rsidR="00BB1E1E" w:rsidRPr="00D63542" w:rsidRDefault="00BB1E1E" w:rsidP="00437C75">
      <w:pPr>
        <w:rPr>
          <w:i/>
        </w:rPr>
      </w:pPr>
    </w:p>
    <w:p w:rsidR="00BB1E1E" w:rsidRDefault="00BB1E1E" w:rsidP="00BB1E1E">
      <w:pPr>
        <w:pStyle w:val="3"/>
      </w:pPr>
      <w:bookmarkStart w:id="189" w:name="_Ref382923249"/>
      <w:bookmarkStart w:id="190" w:name="_Toc404336434"/>
      <w:r>
        <w:t>0</w:t>
      </w:r>
      <w:r>
        <w:rPr>
          <w:lang w:val="en-US"/>
        </w:rPr>
        <w:t>x</w:t>
      </w:r>
      <w:r w:rsidRPr="00F62CC7">
        <w:t>3</w:t>
      </w:r>
      <w:r w:rsidRPr="00BB1E1E">
        <w:t>3</w:t>
      </w:r>
      <w:r w:rsidRPr="00F62CC7">
        <w:t xml:space="preserve"> –</w:t>
      </w:r>
      <w:r w:rsidRPr="00BB1E1E">
        <w:t xml:space="preserve"> </w:t>
      </w:r>
      <w:r>
        <w:t>Коррекции тока и напряжения / Резервирование (чтение)</w:t>
      </w:r>
      <w:bookmarkEnd w:id="189"/>
      <w:bookmarkEnd w:id="190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F62CC7" w:rsidRDefault="00BB1E1E" w:rsidP="00BB1E1E">
      <w:pPr>
        <w:contextualSpacing/>
        <w:rPr>
          <w:b/>
        </w:rPr>
      </w:pPr>
      <w:r>
        <w:rPr>
          <w:b/>
        </w:rPr>
        <w:t>0х55 0хАА 0х33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>3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B1E1E" w:rsidRDefault="00BB1E1E" w:rsidP="00BB1E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53840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BB1E1E" w:rsidRPr="00BB1E1E" w:rsidRDefault="00BB1E1E" w:rsidP="00BB1E1E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853840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BB1E1E" w:rsidRDefault="00BB1E1E" w:rsidP="00BB1E1E">
      <w:pPr>
        <w:contextualSpacing/>
      </w:pPr>
      <w:r>
        <w:t xml:space="preserve">ОПТИКА </w:t>
      </w:r>
    </w:p>
    <w:p w:rsidR="00853840" w:rsidRDefault="00853840" w:rsidP="00853840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Выкл.(0) или Вкл.(1)</w:t>
      </w:r>
    </w:p>
    <w:p w:rsidR="00BB1E1E" w:rsidRPr="00F64C2D" w:rsidRDefault="00BB1E1E" w:rsidP="00BB1E1E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BB1E1E" w:rsidTr="00F24B67">
        <w:tc>
          <w:tcPr>
            <w:tcW w:w="644" w:type="dxa"/>
          </w:tcPr>
          <w:p w:rsidR="00BB1E1E" w:rsidRDefault="00BB1E1E" w:rsidP="00F24B67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BB1E1E" w:rsidRDefault="00BB1E1E" w:rsidP="00F24B67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BB1E1E" w:rsidRDefault="00BB1E1E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>Коррекция напряжения, целая часть</w:t>
            </w:r>
          </w:p>
        </w:tc>
        <w:tc>
          <w:tcPr>
            <w:tcW w:w="4048" w:type="dxa"/>
            <w:vAlign w:val="center"/>
          </w:tcPr>
          <w:p w:rsidR="00BB1E1E" w:rsidRPr="00BB1E1E" w:rsidRDefault="00BB1E1E" w:rsidP="00BB1E1E">
            <w:pPr>
              <w:ind w:firstLine="0"/>
            </w:pPr>
            <w:r>
              <w:rPr>
                <w:lang w:val="en-US"/>
              </w:rPr>
              <w:t>-40..40</w:t>
            </w:r>
            <w:r>
              <w:t>В</w:t>
            </w:r>
          </w:p>
        </w:tc>
      </w:tr>
      <w:tr w:rsidR="00BB1E1E" w:rsidTr="004073F2">
        <w:tc>
          <w:tcPr>
            <w:tcW w:w="644" w:type="dxa"/>
            <w:vAlign w:val="center"/>
          </w:tcPr>
          <w:p w:rsidR="00BB1E1E" w:rsidRPr="00152A64" w:rsidRDefault="00BB1E1E" w:rsidP="004073F2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BB1E1E" w:rsidRDefault="00BB1E1E" w:rsidP="004073F2">
            <w:pPr>
              <w:ind w:firstLine="0"/>
            </w:pPr>
            <w:r>
              <w:t>Коррекция напряжения, дробная часть</w:t>
            </w:r>
          </w:p>
          <w:p w:rsidR="00C7039D" w:rsidRPr="00152A64" w:rsidRDefault="00C7039D" w:rsidP="004073F2">
            <w:pPr>
              <w:ind w:firstLine="0"/>
            </w:pPr>
            <w:r>
              <w:t>(десятые вольта)</w:t>
            </w:r>
          </w:p>
        </w:tc>
        <w:tc>
          <w:tcPr>
            <w:tcW w:w="4048" w:type="dxa"/>
            <w:vAlign w:val="center"/>
          </w:tcPr>
          <w:p w:rsidR="00C7039D" w:rsidRDefault="00C7039D" w:rsidP="00C7039D">
            <w:pPr>
              <w:ind w:firstLine="0"/>
            </w:pPr>
            <w:r>
              <w:t>-90..90</w:t>
            </w:r>
            <w:r w:rsidRPr="00C7039D">
              <w:t xml:space="preserve"> </w:t>
            </w:r>
            <w:r>
              <w:t xml:space="preserve">(т.е. </w:t>
            </w:r>
            <w:r w:rsidRPr="00C7039D">
              <w:t>-9</w:t>
            </w:r>
            <w:r w:rsidR="000F329D">
              <w:t xml:space="preserve"> </w:t>
            </w:r>
            <w:r w:rsidRPr="00C7039D">
              <w:t>&lt;=</w:t>
            </w:r>
            <w:r>
              <w:t xml:space="preserve"> </w:t>
            </w:r>
            <w:r w:rsidR="004073F2">
              <w:t>(значение /10)</w:t>
            </w:r>
            <w:r w:rsidR="000F329D">
              <w:t xml:space="preserve"> </w:t>
            </w:r>
            <w:r w:rsidRPr="00C7039D">
              <w:t>&lt;=</w:t>
            </w:r>
            <w:r w:rsidR="000F329D">
              <w:t xml:space="preserve"> </w:t>
            </w:r>
            <w:r w:rsidR="004073F2">
              <w:t>9</w:t>
            </w:r>
            <w:r w:rsidRPr="00C7039D">
              <w:t>)</w:t>
            </w:r>
            <w:r>
              <w:t xml:space="preserve"> </w:t>
            </w:r>
          </w:p>
          <w:p w:rsidR="00BB1E1E" w:rsidRPr="00C7039D" w:rsidRDefault="00C7039D" w:rsidP="00C7039D">
            <w:pPr>
              <w:ind w:firstLine="0"/>
            </w:pPr>
            <w:r>
              <w:t>з</w:t>
            </w:r>
            <w:r w:rsidR="004073F2">
              <w:t>нак учитываетс</w:t>
            </w:r>
            <w:r>
              <w:t>я, если коррекция меньше вольта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BB1E1E" w:rsidRPr="00152A64" w:rsidRDefault="00BB1E1E" w:rsidP="00F24B67">
            <w:pPr>
              <w:ind w:firstLine="0"/>
            </w:pPr>
            <w:r>
              <w:t>Коррекция тока 1,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1,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Default="00BB1E1E" w:rsidP="00F24B67">
            <w:pPr>
              <w:ind w:firstLine="0"/>
            </w:pP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C7039D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BB1E1E" w:rsidRPr="00152A64" w:rsidRDefault="00BB1E1E" w:rsidP="00BB1E1E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>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BB1E1E" w:rsidRDefault="004073F2" w:rsidP="00F24B67">
            <w:pPr>
              <w:ind w:firstLine="0"/>
            </w:pPr>
            <w:r>
              <w:t>-999..999 мА, для несимметричной линии</w:t>
            </w:r>
          </w:p>
        </w:tc>
      </w:tr>
      <w:tr w:rsidR="00BB1E1E" w:rsidTr="00F24B67">
        <w:tc>
          <w:tcPr>
            <w:tcW w:w="644" w:type="dxa"/>
          </w:tcPr>
          <w:p w:rsidR="00BB1E1E" w:rsidRPr="00152A64" w:rsidRDefault="00BB1E1E" w:rsidP="00F24B67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BB1E1E" w:rsidRPr="00BB1E1E" w:rsidRDefault="00BB1E1E" w:rsidP="00F24B67">
            <w:pPr>
              <w:ind w:firstLine="0"/>
            </w:pPr>
            <w:r>
              <w:t xml:space="preserve">Коррекция тока </w:t>
            </w:r>
            <w:r w:rsidRPr="00BB1E1E">
              <w:t>2</w:t>
            </w:r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BB1E1E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BB1E1E" w:rsidRPr="009E47D3" w:rsidRDefault="00BB1E1E" w:rsidP="00F24B67">
            <w:pPr>
              <w:ind w:firstLine="0"/>
            </w:pPr>
          </w:p>
        </w:tc>
      </w:tr>
    </w:tbl>
    <w:p w:rsidR="00BB1E1E" w:rsidRDefault="00BB1E1E" w:rsidP="00BB1E1E">
      <w:pPr>
        <w:ind w:firstLine="284"/>
        <w:contextualSpacing/>
      </w:pPr>
      <w:r>
        <w:t>Команда на изменение:</w:t>
      </w:r>
    </w:p>
    <w:p w:rsidR="00BB1E1E" w:rsidRDefault="0089094A" w:rsidP="00437C75">
      <w:pPr>
        <w:rPr>
          <w:i/>
        </w:rPr>
      </w:pPr>
      <w:r w:rsidRPr="0089094A">
        <w:rPr>
          <w:i/>
          <w:lang w:val="en-US"/>
        </w:rPr>
        <w:fldChar w:fldCharType="begin"/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 xml:space="preserve"> _</w:instrText>
      </w:r>
      <w:r w:rsidRPr="0089094A">
        <w:rPr>
          <w:i/>
          <w:lang w:val="en-US"/>
        </w:rPr>
        <w:instrText>Ref</w:instrText>
      </w:r>
      <w:r w:rsidRPr="0089094A">
        <w:rPr>
          <w:i/>
        </w:rPr>
        <w:instrText>382922932 \</w:instrText>
      </w:r>
      <w:r w:rsidRPr="0089094A">
        <w:rPr>
          <w:i/>
          <w:lang w:val="en-US"/>
        </w:rPr>
        <w:instrText>h</w:instrText>
      </w:r>
      <w:r w:rsidRPr="0089094A">
        <w:rPr>
          <w:i/>
        </w:rPr>
        <w:instrText xml:space="preserve">  \* </w:instrText>
      </w:r>
      <w:r w:rsidRPr="0089094A">
        <w:rPr>
          <w:i/>
          <w:lang w:val="en-US"/>
        </w:rPr>
        <w:instrText>MERGEFORMAT</w:instrText>
      </w:r>
      <w:r w:rsidRPr="0089094A">
        <w:rPr>
          <w:i/>
        </w:rPr>
        <w:instrText xml:space="preserve"> </w:instrText>
      </w:r>
      <w:r w:rsidRPr="0089094A">
        <w:rPr>
          <w:i/>
          <w:lang w:val="en-US"/>
        </w:rPr>
      </w:r>
      <w:r w:rsidRPr="0089094A">
        <w:rPr>
          <w:i/>
          <w:lang w:val="en-US"/>
        </w:rPr>
        <w:fldChar w:fldCharType="separate"/>
      </w:r>
      <w:r w:rsidR="007525B1" w:rsidRPr="007525B1">
        <w:rPr>
          <w:i/>
        </w:rPr>
        <w:t>0хB3 – Коррекция тока и напряжения / Резервирование (запись)</w:t>
      </w:r>
      <w:r w:rsidRPr="0089094A">
        <w:rPr>
          <w:i/>
          <w:lang w:val="en-US"/>
        </w:rPr>
        <w:fldChar w:fldCharType="end"/>
      </w:r>
    </w:p>
    <w:p w:rsidR="00F449D1" w:rsidRPr="00F449D1" w:rsidRDefault="00F449D1" w:rsidP="00437C75">
      <w:pPr>
        <w:rPr>
          <w:i/>
        </w:rPr>
      </w:pPr>
    </w:p>
    <w:p w:rsidR="00B2293C" w:rsidRDefault="00B2293C" w:rsidP="00437C75">
      <w:pPr>
        <w:pStyle w:val="3"/>
      </w:pPr>
      <w:bookmarkStart w:id="191" w:name="_Ref380594063"/>
      <w:bookmarkStart w:id="192" w:name="_Toc404336435"/>
      <w:r>
        <w:t>0</w:t>
      </w:r>
      <w:r>
        <w:rPr>
          <w:lang w:val="en-US"/>
        </w:rPr>
        <w:t>x</w:t>
      </w:r>
      <w:r w:rsidRPr="00F62CC7">
        <w:t xml:space="preserve">34 – </w:t>
      </w:r>
      <w:r>
        <w:t>Измеряемые параметры (чтение)</w:t>
      </w:r>
      <w:bookmarkEnd w:id="191"/>
      <w:bookmarkEnd w:id="192"/>
    </w:p>
    <w:p w:rsidR="00B2293C" w:rsidRDefault="00B2293C" w:rsidP="00437C75"/>
    <w:p w:rsidR="00B2293C" w:rsidRDefault="00B2293C" w:rsidP="00437C75">
      <w:pPr>
        <w:ind w:firstLine="284"/>
        <w:contextualSpacing/>
      </w:pPr>
      <w:r>
        <w:t>Формат команды:</w:t>
      </w:r>
    </w:p>
    <w:p w:rsidR="00B2293C" w:rsidRPr="00F62CC7" w:rsidRDefault="00B2293C" w:rsidP="00437C75">
      <w:pPr>
        <w:contextualSpacing/>
        <w:rPr>
          <w:b/>
        </w:rPr>
      </w:pPr>
      <w:r>
        <w:rPr>
          <w:b/>
        </w:rPr>
        <w:t>0х55 0хАА 0х34 0х01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35</w:t>
      </w:r>
    </w:p>
    <w:p w:rsidR="00B2293C" w:rsidRDefault="00B2293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152A64" w:rsidRDefault="00152A64" w:rsidP="00437C75">
      <w:pPr>
        <w:contextualSpacing/>
        <w:rPr>
          <w:b/>
          <w:lang w:val="en-US"/>
        </w:rPr>
      </w:pPr>
      <w:r w:rsidRPr="00046780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046780">
        <w:rPr>
          <w:b/>
          <w:lang w:val="en-US"/>
        </w:rPr>
        <w:t>55 0</w:t>
      </w:r>
      <w:r w:rsidRPr="00152A64">
        <w:rPr>
          <w:b/>
          <w:lang w:val="en-US"/>
        </w:rPr>
        <w:t xml:space="preserve">xAA 0x34 0x00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b15</w:t>
      </w:r>
      <w:r w:rsidRPr="00152A64">
        <w:rPr>
          <w:b/>
          <w:lang w:val="en-US"/>
        </w:rPr>
        <w:t xml:space="preserve"> CRC</w:t>
      </w:r>
    </w:p>
    <w:p w:rsidR="00B2293C" w:rsidRDefault="00B2293C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52A64" w:rsidTr="00152A64">
        <w:tc>
          <w:tcPr>
            <w:tcW w:w="644" w:type="dxa"/>
          </w:tcPr>
          <w:p w:rsidR="00152A64" w:rsidRDefault="00152A64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52A64" w:rsidRDefault="00152A64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52A64" w:rsidRDefault="00152A64" w:rsidP="00D06E44">
            <w:pPr>
              <w:ind w:firstLine="0"/>
            </w:pPr>
            <w:r>
              <w:t>0х00</w:t>
            </w:r>
          </w:p>
        </w:tc>
        <w:tc>
          <w:tcPr>
            <w:tcW w:w="4048" w:type="dxa"/>
            <w:vAlign w:val="center"/>
          </w:tcPr>
          <w:p w:rsidR="00152A64" w:rsidRPr="00152A64" w:rsidRDefault="00152A64" w:rsidP="00D06E44">
            <w:pPr>
              <w:ind w:firstLine="0"/>
            </w:pPr>
            <w:r>
              <w:t>переданы ВСЕ параметры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Ом.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b3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Сопротивление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152A64" w:rsidTr="009E47D3">
        <w:tc>
          <w:tcPr>
            <w:tcW w:w="644" w:type="dxa"/>
          </w:tcPr>
          <w:p w:rsidR="00152A64" w:rsidRPr="00152A64" w:rsidRDefault="000A553F" w:rsidP="00D06E44">
            <w:pPr>
              <w:ind w:firstLine="0"/>
              <w:jc w:val="center"/>
              <w:rPr>
                <w:b/>
                <w:u w:val="single"/>
              </w:rPr>
            </w:pPr>
            <w:r w:rsidRPr="005675DA">
              <w:rPr>
                <w:b/>
                <w:u w:val="single"/>
              </w:rPr>
              <w:t xml:space="preserve"> </w:t>
            </w:r>
            <w:r w:rsidR="00152A64" w:rsidRPr="00152A64"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52A64" w:rsidRDefault="009E47D3" w:rsidP="00D06E44">
            <w:pPr>
              <w:ind w:firstLine="0"/>
            </w:pPr>
            <w:r>
              <w:t>Диапазон от 0 до 999 мА.</w:t>
            </w:r>
          </w:p>
        </w:tc>
      </w:tr>
      <w:tr w:rsidR="00152A64" w:rsidTr="009E47D3">
        <w:tc>
          <w:tcPr>
            <w:tcW w:w="644" w:type="dxa"/>
          </w:tcPr>
          <w:p w:rsidR="00152A64" w:rsidRPr="00152A64" w:rsidRDefault="00152A64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b5</w:t>
            </w:r>
          </w:p>
        </w:tc>
        <w:tc>
          <w:tcPr>
            <w:tcW w:w="4878" w:type="dxa"/>
          </w:tcPr>
          <w:p w:rsidR="00152A64" w:rsidRPr="00152A64" w:rsidRDefault="00152A64" w:rsidP="00D06E44">
            <w:pPr>
              <w:ind w:firstLine="0"/>
            </w:pPr>
            <w:r>
              <w:t>Ток линии,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52A64" w:rsidRDefault="00152A64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b6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целая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Pr="009E47D3" w:rsidRDefault="009E47D3" w:rsidP="00D06E44">
            <w:pPr>
              <w:ind w:firstLine="0"/>
            </w:pPr>
            <w:r>
              <w:t xml:space="preserve">Дробная часть в 10 раз больше </w:t>
            </w:r>
            <w:proofErr w:type="gramStart"/>
            <w:r>
              <w:t xml:space="preserve">( </w:t>
            </w:r>
            <w:proofErr w:type="gramEnd"/>
            <w:r>
              <w:t xml:space="preserve">для0.8В </w:t>
            </w:r>
            <w:r>
              <w:rPr>
                <w:lang w:val="en-US"/>
              </w:rPr>
              <w:t>b</w:t>
            </w:r>
            <w:r w:rsidRPr="009E47D3">
              <w:t>7</w:t>
            </w:r>
            <w:r>
              <w:t>= 80).</w:t>
            </w:r>
            <w:r w:rsidRPr="009E47D3">
              <w:t xml:space="preserve"> </w:t>
            </w:r>
            <w:r>
              <w:t>Диапазон от 0 до 99</w:t>
            </w:r>
            <w:r w:rsidR="00642649">
              <w:t xml:space="preserve">.9 </w:t>
            </w:r>
            <w:r>
              <w:t>В.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4878" w:type="dxa"/>
          </w:tcPr>
          <w:p w:rsidR="009E47D3" w:rsidRPr="00152A64" w:rsidRDefault="009E47D3" w:rsidP="00D06E44">
            <w:pPr>
              <w:ind w:firstLine="0"/>
            </w:pPr>
            <w:r>
              <w:t>Напряжение выхода, дробная часть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4878" w:type="dxa"/>
          </w:tcPr>
          <w:p w:rsidR="0000523C" w:rsidRDefault="009E47D3" w:rsidP="0000523C">
            <w:pPr>
              <w:ind w:firstLine="0"/>
            </w:pPr>
            <w:r>
              <w:t>Запас по затуханию для сигналов</w:t>
            </w:r>
            <w:r w:rsidR="002B10EA" w:rsidRPr="002B10EA">
              <w:t xml:space="preserve"> </w:t>
            </w:r>
            <w:r w:rsidR="002B10EA">
              <w:t>РЗ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  <w:p w:rsid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двухчаст</w:t>
            </w:r>
            <w:proofErr w:type="spellEnd"/>
            <w:r>
              <w:t>: запас по тестовой команде</w:t>
            </w:r>
          </w:p>
          <w:p w:rsidR="0000523C" w:rsidRPr="0000523C" w:rsidRDefault="0000523C" w:rsidP="0000523C">
            <w:pPr>
              <w:ind w:firstLine="0"/>
            </w:pPr>
            <w:r>
              <w:t xml:space="preserve">В К400 </w:t>
            </w:r>
            <w:proofErr w:type="spellStart"/>
            <w:r>
              <w:t>одночаст</w:t>
            </w:r>
            <w:proofErr w:type="spellEnd"/>
            <w:r>
              <w:t>: отношение сигнал/помеха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  <w:p w:rsidR="0000523C" w:rsidRDefault="0000523C" w:rsidP="00D06E44">
            <w:pPr>
              <w:ind w:firstLine="0"/>
            </w:pPr>
            <w:r>
              <w:t>В К400: -64..64дБ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</w:t>
            </w:r>
            <w:r w:rsidRPr="009E47D3">
              <w:t xml:space="preserve"> </w:t>
            </w:r>
            <w:r w:rsidR="002B10EA">
              <w:t xml:space="preserve">РЗ </w:t>
            </w:r>
            <w:r w:rsidRPr="009E47D3">
              <w:t>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152A64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b10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 xml:space="preserve">Запас по затуханию для сигналов КЧ,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11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Запас по затуханию для сигналов КЧ</w:t>
            </w:r>
            <w:r w:rsidRPr="009E47D3">
              <w:t xml:space="preserve"> 2</w:t>
            </w:r>
            <w:r>
              <w:t xml:space="preserve">,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9E47D3" w:rsidRDefault="009E47D3" w:rsidP="00D06E44">
            <w:pPr>
              <w:ind w:firstLine="0"/>
            </w:pPr>
          </w:p>
        </w:tc>
      </w:tr>
      <w:tr w:rsidR="009E47D3" w:rsidTr="009E47D3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12</w:t>
            </w:r>
          </w:p>
        </w:tc>
        <w:tc>
          <w:tcPr>
            <w:tcW w:w="4878" w:type="dxa"/>
          </w:tcPr>
          <w:p w:rsidR="009E47D3" w:rsidRP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>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9E47D3" w:rsidRDefault="009E47D3" w:rsidP="00D06E44">
            <w:pPr>
              <w:ind w:firstLine="0"/>
            </w:pPr>
            <w:r>
              <w:t>Диапазон от -99 до 99 дБ.</w:t>
            </w:r>
          </w:p>
        </w:tc>
      </w:tr>
      <w:tr w:rsidR="009E47D3" w:rsidTr="00152A64">
        <w:tc>
          <w:tcPr>
            <w:tcW w:w="644" w:type="dxa"/>
          </w:tcPr>
          <w:p w:rsidR="009E47D3" w:rsidRPr="00152A64" w:rsidRDefault="009E47D3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9E47D3">
              <w:rPr>
                <w:b/>
                <w:u w:val="single"/>
              </w:rPr>
              <w:t>13</w:t>
            </w:r>
          </w:p>
        </w:tc>
        <w:tc>
          <w:tcPr>
            <w:tcW w:w="4878" w:type="dxa"/>
          </w:tcPr>
          <w:p w:rsidR="009E47D3" w:rsidRDefault="009E47D3" w:rsidP="00D06E44">
            <w:pPr>
              <w:ind w:firstLine="0"/>
            </w:pPr>
            <w:r>
              <w:t>Уровень сигнала в полосе приема</w:t>
            </w:r>
            <w:r w:rsidRPr="009E47D3">
              <w:t xml:space="preserve"> 2,</w:t>
            </w:r>
            <w: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Pr="009E47D3">
              <w:t>8_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</w:tcPr>
          <w:p w:rsidR="009E47D3" w:rsidRDefault="009E47D3" w:rsidP="00D06E44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14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старший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8668DE" w:rsidRDefault="008668DE">
            <w:pPr>
              <w:ind w:firstLine="0"/>
            </w:pPr>
            <w:r>
              <w:t>Диапазон от 0 до 360°.</w:t>
            </w:r>
          </w:p>
        </w:tc>
      </w:tr>
      <w:tr w:rsidR="008668DE" w:rsidTr="000A553F">
        <w:tc>
          <w:tcPr>
            <w:tcW w:w="644" w:type="dxa"/>
          </w:tcPr>
          <w:p w:rsidR="008668DE" w:rsidRDefault="008668D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15</w:t>
            </w:r>
          </w:p>
        </w:tc>
        <w:tc>
          <w:tcPr>
            <w:tcW w:w="4878" w:type="dxa"/>
          </w:tcPr>
          <w:p w:rsidR="008668DE" w:rsidRDefault="008668DE">
            <w:pPr>
              <w:ind w:firstLine="0"/>
            </w:pPr>
            <w:r>
              <w:t xml:space="preserve">Длительность импульсов  </w:t>
            </w:r>
            <w:proofErr w:type="gramStart"/>
            <w:r>
              <w:t>ВЧ блокировки</w:t>
            </w:r>
            <w:proofErr w:type="gramEnd"/>
            <w:r>
              <w:t xml:space="preserve">, младший байт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8668DE" w:rsidRDefault="008668DE">
            <w:pPr>
              <w:ind w:firstLine="0"/>
            </w:pPr>
          </w:p>
        </w:tc>
      </w:tr>
      <w:tr w:rsidR="008668DE" w:rsidTr="000A553F">
        <w:tc>
          <w:tcPr>
            <w:tcW w:w="644" w:type="dxa"/>
          </w:tcPr>
          <w:p w:rsidR="008668DE" w:rsidRPr="008668DE" w:rsidRDefault="008668D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1</w:t>
            </w:r>
            <w:r>
              <w:rPr>
                <w:b/>
                <w:u w:val="single"/>
                <w:lang w:val="en-US"/>
              </w:rPr>
              <w:t>6</w:t>
            </w:r>
          </w:p>
        </w:tc>
        <w:tc>
          <w:tcPr>
            <w:tcW w:w="4878" w:type="dxa"/>
          </w:tcPr>
          <w:p w:rsidR="008668DE" w:rsidRPr="008668DE" w:rsidRDefault="008668DE">
            <w:pPr>
              <w:ind w:firstLine="0"/>
              <w:rPr>
                <w:lang w:val="en-US"/>
              </w:rPr>
            </w:pPr>
            <w:r>
              <w:t xml:space="preserve">Температура, </w:t>
            </w:r>
            <w:r>
              <w:rPr>
                <w:lang w:val="en-US"/>
              </w:rPr>
              <w:t>int8_t</w:t>
            </w:r>
          </w:p>
        </w:tc>
        <w:tc>
          <w:tcPr>
            <w:tcW w:w="4048" w:type="dxa"/>
            <w:vAlign w:val="center"/>
          </w:tcPr>
          <w:p w:rsidR="008668DE" w:rsidRPr="008668DE" w:rsidRDefault="008668DE">
            <w:pPr>
              <w:ind w:firstLine="0"/>
            </w:pPr>
            <w:r>
              <w:t>Диапазон от -100 до 125. -100 это ошибка считывания с датчика температуры.</w:t>
            </w:r>
          </w:p>
        </w:tc>
      </w:tr>
    </w:tbl>
    <w:p w:rsidR="00475F49" w:rsidRDefault="00475F49" w:rsidP="00437C75">
      <w:pPr>
        <w:ind w:firstLine="284"/>
        <w:contextualSpacing/>
      </w:pPr>
      <w:r>
        <w:t>Команда на изменение:</w:t>
      </w:r>
    </w:p>
    <w:p w:rsidR="00475F49" w:rsidRDefault="007C55C0" w:rsidP="00437C75">
      <w:pPr>
        <w:contextualSpacing/>
      </w:pPr>
      <w:r>
        <w:t>Н</w:t>
      </w:r>
      <w:r w:rsidR="00475F49" w:rsidRPr="00B2293C">
        <w:t>ет</w:t>
      </w:r>
    </w:p>
    <w:p w:rsidR="007C55C0" w:rsidRDefault="007C55C0" w:rsidP="00437C75">
      <w:pPr>
        <w:ind w:firstLine="284"/>
        <w:contextualSpacing/>
      </w:pPr>
    </w:p>
    <w:p w:rsidR="00B266CB" w:rsidRDefault="00B266CB" w:rsidP="00B266CB">
      <w:pPr>
        <w:pStyle w:val="3"/>
      </w:pPr>
      <w:bookmarkStart w:id="193" w:name="_Ref382924160"/>
      <w:bookmarkStart w:id="194" w:name="_Toc404336436"/>
      <w:r>
        <w:t>0</w:t>
      </w:r>
      <w:r>
        <w:rPr>
          <w:lang w:val="en-US"/>
        </w:rPr>
        <w:t>x</w:t>
      </w:r>
      <w:r w:rsidRPr="00F62CC7">
        <w:t>3</w:t>
      </w:r>
      <w:r>
        <w:t>5</w:t>
      </w:r>
      <w:r w:rsidRPr="00F62CC7">
        <w:t xml:space="preserve"> – </w:t>
      </w:r>
      <w:r>
        <w:t>Синхронизация часов</w:t>
      </w:r>
      <w:r w:rsidR="009B0D18">
        <w:t xml:space="preserve"> / Тип детектора</w:t>
      </w:r>
      <w:r w:rsidR="00997FE1" w:rsidRPr="00997FE1">
        <w:t xml:space="preserve"> / </w:t>
      </w:r>
      <w:r w:rsidR="00F20262">
        <w:t>Общие параметры</w:t>
      </w:r>
      <w:r>
        <w:t xml:space="preserve"> (чтение)</w:t>
      </w:r>
      <w:bookmarkEnd w:id="193"/>
      <w:bookmarkEnd w:id="194"/>
    </w:p>
    <w:p w:rsidR="00B266CB" w:rsidRDefault="00B266CB" w:rsidP="00B266CB"/>
    <w:p w:rsidR="00B266CB" w:rsidRDefault="00B266CB" w:rsidP="00B266CB">
      <w:pPr>
        <w:ind w:firstLine="284"/>
        <w:contextualSpacing/>
      </w:pPr>
      <w:r>
        <w:t>Формат команды:</w:t>
      </w:r>
    </w:p>
    <w:p w:rsidR="00997FE1" w:rsidRPr="00997FE1" w:rsidRDefault="00997FE1" w:rsidP="00997FE1">
      <w:pPr>
        <w:tabs>
          <w:tab w:val="left" w:pos="4253"/>
        </w:tabs>
        <w:contextualSpacing/>
      </w:pPr>
      <w:r>
        <w:rPr>
          <w:b/>
        </w:rPr>
        <w:t>0х55 0хАА 0х35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F62CC7">
        <w:rPr>
          <w:b/>
        </w:rPr>
        <w:t>3</w:t>
      </w:r>
      <w:r>
        <w:rPr>
          <w:b/>
        </w:rPr>
        <w:t xml:space="preserve">5 </w:t>
      </w:r>
      <w:r>
        <w:rPr>
          <w:b/>
        </w:rPr>
        <w:tab/>
        <w:t>- Синхронизация часов / Тип детектора</w:t>
      </w:r>
      <w:r w:rsidRPr="00997FE1">
        <w:rPr>
          <w:b/>
        </w:rPr>
        <w:tab/>
      </w:r>
    </w:p>
    <w:p w:rsidR="00B266CB" w:rsidRPr="00997FE1" w:rsidRDefault="009B0D18" w:rsidP="00997FE1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0х35 0x0</w:t>
      </w:r>
      <w:r w:rsidRPr="00997FE1">
        <w:rPr>
          <w:b/>
        </w:rPr>
        <w:t xml:space="preserve">1 </w:t>
      </w:r>
      <w:proofErr w:type="spellStart"/>
      <w:r w:rsidR="00997FE1">
        <w:rPr>
          <w:b/>
        </w:rPr>
        <w:t>0x0</w:t>
      </w:r>
      <w:r w:rsidR="00997FE1" w:rsidRPr="00997FE1">
        <w:rPr>
          <w:b/>
        </w:rPr>
        <w:t>1</w:t>
      </w:r>
      <w:proofErr w:type="spellEnd"/>
      <w:r w:rsidR="00997FE1">
        <w:rPr>
          <w:b/>
        </w:rPr>
        <w:t xml:space="preserve"> </w:t>
      </w:r>
      <w:r w:rsidR="00997FE1" w:rsidRPr="00997FE1">
        <w:rPr>
          <w:b/>
        </w:rPr>
        <w:t>0</w:t>
      </w:r>
      <w:r w:rsidR="00997FE1" w:rsidRPr="00997FE1">
        <w:rPr>
          <w:b/>
          <w:lang w:val="en-US"/>
        </w:rPr>
        <w:t>x</w:t>
      </w:r>
      <w:r w:rsidR="00997FE1">
        <w:rPr>
          <w:b/>
        </w:rPr>
        <w:t>37</w:t>
      </w:r>
      <w:r w:rsidR="00997FE1">
        <w:rPr>
          <w:b/>
        </w:rPr>
        <w:tab/>
        <w:t xml:space="preserve">- </w:t>
      </w:r>
      <w:r w:rsidR="00F20262">
        <w:rPr>
          <w:b/>
        </w:rPr>
        <w:t>Чтение</w:t>
      </w:r>
      <w:r w:rsidR="00997FE1">
        <w:rPr>
          <w:b/>
        </w:rPr>
        <w:t xml:space="preserve"> всех общих параметров</w:t>
      </w:r>
    </w:p>
    <w:p w:rsidR="00B266CB" w:rsidRDefault="00B266CB" w:rsidP="00B266CB">
      <w:pPr>
        <w:ind w:firstLine="284"/>
        <w:contextualSpacing/>
      </w:pPr>
      <w:r w:rsidRPr="003F77D3">
        <w:t>Ответ:</w:t>
      </w:r>
      <w:r>
        <w:t xml:space="preserve"> </w:t>
      </w:r>
    </w:p>
    <w:p w:rsidR="00FD1F97" w:rsidRPr="00FD1F97" w:rsidRDefault="00FD1F97" w:rsidP="00FD1F97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>
        <w:rPr>
          <w:b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</w:r>
      <w:r>
        <w:rPr>
          <w:b/>
        </w:rPr>
        <w:tab/>
        <w:t xml:space="preserve">- Синхронизация часов  </w:t>
      </w:r>
      <w:r w:rsidR="005336E0">
        <w:rPr>
          <w:b/>
        </w:rPr>
        <w:t>(</w:t>
      </w:r>
      <w:r>
        <w:rPr>
          <w:b/>
        </w:rPr>
        <w:t>кроме РЗСК</w:t>
      </w:r>
      <w:r w:rsidR="005336E0">
        <w:rPr>
          <w:b/>
        </w:rPr>
        <w:t>)</w:t>
      </w:r>
    </w:p>
    <w:p w:rsidR="00FD1F97" w:rsidRDefault="00FD1F97" w:rsidP="00B266CB">
      <w:pPr>
        <w:ind w:firstLine="284"/>
        <w:contextualSpacing/>
      </w:pPr>
    </w:p>
    <w:p w:rsidR="00B266CB" w:rsidRPr="00FD1F97" w:rsidRDefault="00B266CB" w:rsidP="00B266CB">
      <w:pPr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r>
        <w:rPr>
          <w:b/>
          <w:lang w:val="en-US"/>
        </w:rPr>
        <w:t>x</w:t>
      </w:r>
      <w:r w:rsidRPr="00997FE1">
        <w:rPr>
          <w:b/>
        </w:rPr>
        <w:t>0</w:t>
      </w:r>
      <w:r w:rsidR="00997FE1" w:rsidRPr="00997FE1">
        <w:rPr>
          <w:b/>
        </w:rPr>
        <w:t>2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="00997FE1" w:rsidRPr="00152A64">
        <w:rPr>
          <w:b/>
          <w:u w:val="single"/>
          <w:lang w:val="en-US"/>
        </w:rPr>
        <w:t>b</w:t>
      </w:r>
      <w:r w:rsidR="00997FE1" w:rsidRPr="00997FE1">
        <w:rPr>
          <w:b/>
          <w:u w:val="single"/>
        </w:rPr>
        <w:t>2</w:t>
      </w:r>
      <w:r w:rsidR="00997FE1"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="00997FE1" w:rsidRPr="00997FE1">
        <w:rPr>
          <w:b/>
        </w:rPr>
        <w:tab/>
      </w:r>
      <w:r w:rsidR="00997FE1">
        <w:rPr>
          <w:b/>
        </w:rPr>
        <w:t>- Синхронизация часов / Тип детектора</w:t>
      </w:r>
      <w:r w:rsidR="00FD1F97" w:rsidRPr="00FD1F97">
        <w:rPr>
          <w:b/>
        </w:rPr>
        <w:t xml:space="preserve"> </w:t>
      </w:r>
      <w:r w:rsidR="00FD1F97">
        <w:rPr>
          <w:b/>
        </w:rPr>
        <w:t xml:space="preserve"> </w:t>
      </w:r>
      <w:r w:rsidR="005336E0">
        <w:rPr>
          <w:b/>
        </w:rPr>
        <w:t>(</w:t>
      </w:r>
      <w:r w:rsidR="00FD1F97">
        <w:rPr>
          <w:b/>
        </w:rPr>
        <w:t>РЗСК</w:t>
      </w:r>
      <w:r w:rsidR="005336E0">
        <w:rPr>
          <w:b/>
        </w:rPr>
        <w:t>)</w:t>
      </w:r>
    </w:p>
    <w:p w:rsidR="00997FE1" w:rsidRPr="00997FE1" w:rsidRDefault="00997FE1" w:rsidP="00997FE1">
      <w:pPr>
        <w:tabs>
          <w:tab w:val="left" w:pos="4253"/>
        </w:tabs>
        <w:contextualSpacing/>
        <w:rPr>
          <w:b/>
        </w:rPr>
      </w:pPr>
      <w:r w:rsidRPr="00997FE1">
        <w:rPr>
          <w:b/>
        </w:rPr>
        <w:t>0</w:t>
      </w:r>
      <w:r w:rsidRPr="00152A64">
        <w:rPr>
          <w:b/>
          <w:lang w:val="en-US"/>
        </w:rPr>
        <w:t>x</w:t>
      </w:r>
      <w:r w:rsidRPr="00997FE1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997FE1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997FE1">
        <w:rPr>
          <w:b/>
        </w:rPr>
        <w:t>35 0</w:t>
      </w:r>
      <w:proofErr w:type="spellStart"/>
      <w:r>
        <w:rPr>
          <w:b/>
          <w:lang w:val="en-US"/>
        </w:rPr>
        <w:t>xXX</w:t>
      </w:r>
      <w:proofErr w:type="spellEnd"/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1</w:t>
      </w:r>
      <w:r w:rsidRPr="00997FE1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997FE1">
        <w:rPr>
          <w:b/>
          <w:u w:val="single"/>
        </w:rPr>
        <w:t>2</w:t>
      </w:r>
      <w:r w:rsidRPr="00997FE1">
        <w:rPr>
          <w:b/>
        </w:rPr>
        <w:t xml:space="preserve"> </w:t>
      </w:r>
      <w:r w:rsidRPr="00997FE1">
        <w:rPr>
          <w:b/>
          <w:u w:val="single"/>
        </w:rPr>
        <w:t>…</w:t>
      </w:r>
      <w:r w:rsidRPr="00997FE1">
        <w:rPr>
          <w:b/>
        </w:rPr>
        <w:t xml:space="preserve"> </w:t>
      </w:r>
      <w:proofErr w:type="spellStart"/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X</w:t>
      </w:r>
      <w:proofErr w:type="spellEnd"/>
      <w:r w:rsidRPr="00997FE1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997FE1">
        <w:rPr>
          <w:b/>
        </w:rPr>
        <w:tab/>
        <w:t xml:space="preserve">- </w:t>
      </w:r>
      <w:r w:rsidRPr="00A5588B">
        <w:rPr>
          <w:b/>
          <w:color w:val="FF0000"/>
          <w:lang w:val="en-US"/>
        </w:rPr>
        <w:t>TODO</w:t>
      </w:r>
      <w:r w:rsidRPr="00A5588B">
        <w:rPr>
          <w:b/>
          <w:color w:val="FF0000"/>
        </w:rPr>
        <w:t xml:space="preserve"> </w:t>
      </w:r>
      <w:r w:rsidR="00F20262" w:rsidRPr="00A5588B">
        <w:rPr>
          <w:b/>
          <w:color w:val="FF0000"/>
        </w:rPr>
        <w:t>Чтение</w:t>
      </w:r>
      <w:r w:rsidRPr="00A5588B">
        <w:rPr>
          <w:b/>
          <w:color w:val="FF0000"/>
        </w:rPr>
        <w:t xml:space="preserve"> всех общих параметров</w:t>
      </w:r>
      <w:r w:rsidR="005336E0" w:rsidRPr="00A5588B">
        <w:rPr>
          <w:b/>
          <w:color w:val="FF0000"/>
        </w:rPr>
        <w:t xml:space="preserve"> для К</w:t>
      </w:r>
      <w:r w:rsidR="00FD1F97" w:rsidRPr="00A5588B">
        <w:rPr>
          <w:b/>
          <w:color w:val="FF0000"/>
        </w:rPr>
        <w:t>онфигуратора</w:t>
      </w:r>
    </w:p>
    <w:p w:rsidR="00B266CB" w:rsidRDefault="00B266CB" w:rsidP="00B266CB">
      <w:pPr>
        <w:ind w:firstLine="284"/>
        <w:contextualSpacing/>
      </w:pPr>
      <w:r>
        <w:t>Данные:</w:t>
      </w:r>
    </w:p>
    <w:p w:rsidR="009B0D18" w:rsidRDefault="009B0D18" w:rsidP="00B266CB">
      <w:pPr>
        <w:ind w:firstLine="284"/>
        <w:contextualSpacing/>
      </w:pPr>
      <w:r>
        <w:tab/>
        <w:t>Синхронизация часов</w:t>
      </w:r>
      <w:r w:rsidR="00997FE1">
        <w:t xml:space="preserve"> / Тип детектора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FD1F97" w:rsidTr="008663E4">
        <w:tc>
          <w:tcPr>
            <w:tcW w:w="644" w:type="dxa"/>
          </w:tcPr>
          <w:p w:rsidR="00FD1F97" w:rsidRDefault="00FD1F97" w:rsidP="008663E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FD1F97" w:rsidRDefault="00FD1F97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FD1F97" w:rsidRDefault="00FD1F97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FD1F97" w:rsidRDefault="00FD1F97" w:rsidP="008663E4">
            <w:pPr>
              <w:ind w:firstLine="0"/>
            </w:pPr>
            <w:r>
              <w:t>Синхронизация</w:t>
            </w:r>
            <w:r w:rsidRPr="00FD1F97">
              <w:t xml:space="preserve"> </w:t>
            </w:r>
            <w:r>
              <w:t xml:space="preserve">часов  </w:t>
            </w:r>
          </w:p>
        </w:tc>
        <w:tc>
          <w:tcPr>
            <w:tcW w:w="404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Выкл.(0) или Вкл.(1)</w:t>
            </w:r>
          </w:p>
        </w:tc>
      </w:tr>
      <w:tr w:rsidR="00FD1F97" w:rsidTr="008663E4">
        <w:tc>
          <w:tcPr>
            <w:tcW w:w="644" w:type="dxa"/>
            <w:vAlign w:val="center"/>
          </w:tcPr>
          <w:p w:rsidR="00FD1F97" w:rsidRPr="00152A64" w:rsidRDefault="00FD1F97" w:rsidP="008663E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FD1F97" w:rsidRPr="00152A64" w:rsidRDefault="00FD1F97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FD1F97" w:rsidRDefault="00FD1F97" w:rsidP="008663E4">
            <w:pPr>
              <w:ind w:firstLine="0"/>
            </w:pPr>
            <w:r>
              <w:t>1..3  включительно, с шагом 1</w:t>
            </w:r>
          </w:p>
        </w:tc>
      </w:tr>
    </w:tbl>
    <w:p w:rsidR="00676C3C" w:rsidRDefault="00676C3C" w:rsidP="00676C3C">
      <w:pPr>
        <w:contextualSpacing/>
      </w:pPr>
      <w:r>
        <w:t>Запрос всех общих параметров</w:t>
      </w:r>
    </w:p>
    <w:p w:rsidR="00676C3C" w:rsidRPr="00A5588B" w:rsidRDefault="00676C3C" w:rsidP="00676C3C">
      <w:pPr>
        <w:ind w:firstLine="851"/>
        <w:contextualSpacing/>
        <w:rPr>
          <w:b/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>
        <w:rPr>
          <w:b/>
          <w:color w:val="FF0000"/>
          <w:lang w:val="en-US"/>
        </w:rPr>
        <w:t xml:space="preserve"> </w:t>
      </w:r>
      <w:r w:rsidR="00A5588B">
        <w:rPr>
          <w:b/>
          <w:color w:val="FF0000"/>
        </w:rPr>
        <w:t xml:space="preserve">Запрос всех общих </w:t>
      </w:r>
      <w:proofErr w:type="spellStart"/>
      <w:r w:rsidR="00A5588B">
        <w:rPr>
          <w:b/>
          <w:color w:val="FF0000"/>
        </w:rPr>
        <w:t>параметрв</w:t>
      </w:r>
      <w:proofErr w:type="spellEnd"/>
    </w:p>
    <w:p w:rsidR="00B266CB" w:rsidRDefault="00B266CB" w:rsidP="00B266CB">
      <w:pPr>
        <w:ind w:firstLine="284"/>
        <w:contextualSpacing/>
      </w:pPr>
      <w:r>
        <w:t>Команда на изменение:</w:t>
      </w:r>
    </w:p>
    <w:p w:rsidR="00B266CB" w:rsidRDefault="0011283A" w:rsidP="0011283A">
      <w:pPr>
        <w:contextualSpacing/>
        <w:rPr>
          <w:i/>
        </w:rPr>
      </w:pPr>
      <w:r w:rsidRPr="0011283A">
        <w:rPr>
          <w:i/>
          <w:lang w:val="en-US"/>
        </w:rPr>
        <w:fldChar w:fldCharType="begin"/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 xml:space="preserve"> _</w:instrText>
      </w:r>
      <w:r w:rsidRPr="0011283A">
        <w:rPr>
          <w:i/>
          <w:lang w:val="en-US"/>
        </w:rPr>
        <w:instrText>Ref</w:instrText>
      </w:r>
      <w:r w:rsidRPr="0011283A">
        <w:rPr>
          <w:i/>
        </w:rPr>
        <w:instrText>383422184 \</w:instrText>
      </w:r>
      <w:r w:rsidRPr="0011283A">
        <w:rPr>
          <w:i/>
          <w:lang w:val="en-US"/>
        </w:rPr>
        <w:instrText>h</w:instrText>
      </w:r>
      <w:r w:rsidRPr="0011283A">
        <w:rPr>
          <w:i/>
        </w:rPr>
        <w:instrText xml:space="preserve">  \* </w:instrText>
      </w:r>
      <w:r w:rsidRPr="0011283A">
        <w:rPr>
          <w:i/>
          <w:lang w:val="en-US"/>
        </w:rPr>
        <w:instrText>MERGEFORMAT</w:instrText>
      </w:r>
      <w:r w:rsidRPr="0011283A">
        <w:rPr>
          <w:i/>
        </w:rPr>
        <w:instrText xml:space="preserve"> </w:instrText>
      </w:r>
      <w:r w:rsidRPr="0011283A">
        <w:rPr>
          <w:i/>
          <w:lang w:val="en-US"/>
        </w:rPr>
      </w:r>
      <w:r w:rsidRPr="0011283A">
        <w:rPr>
          <w:i/>
          <w:lang w:val="en-US"/>
        </w:rPr>
        <w:fldChar w:fldCharType="separate"/>
      </w:r>
      <w:r w:rsidR="007525B1" w:rsidRPr="007525B1">
        <w:rPr>
          <w:i/>
        </w:rPr>
        <w:t>0хB5 – Синхронизация часов / Тип детектора (запись)</w:t>
      </w:r>
      <w:r w:rsidRPr="0011283A">
        <w:rPr>
          <w:i/>
          <w:lang w:val="en-US"/>
        </w:rPr>
        <w:fldChar w:fldCharType="end"/>
      </w:r>
    </w:p>
    <w:p w:rsidR="0011283A" w:rsidRPr="00F20262" w:rsidRDefault="0011283A" w:rsidP="0011283A">
      <w:pPr>
        <w:contextualSpacing/>
        <w:rPr>
          <w:i/>
        </w:rPr>
      </w:pPr>
      <w:r>
        <w:rPr>
          <w:i/>
        </w:rPr>
        <w:t>0х</w:t>
      </w:r>
      <w:r>
        <w:rPr>
          <w:i/>
          <w:lang w:val="en-US"/>
        </w:rPr>
        <w:t>B</w:t>
      </w:r>
      <w:r>
        <w:rPr>
          <w:i/>
        </w:rPr>
        <w:t xml:space="preserve">0 </w:t>
      </w:r>
      <w:r w:rsidR="00F20262">
        <w:rPr>
          <w:i/>
        </w:rPr>
        <w:t>–</w:t>
      </w:r>
      <w:r>
        <w:rPr>
          <w:i/>
        </w:rPr>
        <w:t xml:space="preserve"> </w:t>
      </w:r>
      <w:r w:rsidRPr="00A5588B">
        <w:rPr>
          <w:b/>
          <w:i/>
          <w:color w:val="FF0000"/>
          <w:lang w:val="en-US"/>
        </w:rPr>
        <w:t>TODO</w:t>
      </w:r>
      <w:r w:rsidR="00F20262" w:rsidRPr="00F20262">
        <w:rPr>
          <w:i/>
        </w:rPr>
        <w:t xml:space="preserve"> </w:t>
      </w:r>
      <w:r w:rsidR="00F20262" w:rsidRPr="00A5588B">
        <w:rPr>
          <w:b/>
          <w:i/>
          <w:color w:val="FF0000"/>
        </w:rPr>
        <w:t>Общие параметры (запись)</w:t>
      </w:r>
    </w:p>
    <w:p w:rsidR="00F449D1" w:rsidRDefault="00F449D1" w:rsidP="00F449D1">
      <w:pPr>
        <w:pStyle w:val="3"/>
      </w:pPr>
      <w:bookmarkStart w:id="195" w:name="_Ref382924680"/>
      <w:bookmarkStart w:id="196" w:name="_Toc404336437"/>
      <w:r>
        <w:t>0</w:t>
      </w:r>
      <w:r>
        <w:rPr>
          <w:lang w:val="en-US"/>
        </w:rPr>
        <w:t>x</w:t>
      </w:r>
      <w:r w:rsidRPr="00F62CC7">
        <w:t>3</w:t>
      </w:r>
      <w:r>
        <w:t>6</w:t>
      </w:r>
      <w:r w:rsidRPr="00F62CC7">
        <w:t xml:space="preserve"> –</w:t>
      </w:r>
      <w:r w:rsidRPr="00BB1E1E">
        <w:t xml:space="preserve">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(чтение)</w:t>
      </w:r>
      <w:bookmarkEnd w:id="195"/>
      <w:bookmarkEnd w:id="196"/>
    </w:p>
    <w:p w:rsidR="00F449D1" w:rsidRDefault="00F449D1" w:rsidP="00F449D1"/>
    <w:p w:rsidR="00F449D1" w:rsidRDefault="00F449D1" w:rsidP="00F449D1">
      <w:pPr>
        <w:ind w:firstLine="284"/>
        <w:contextualSpacing/>
      </w:pPr>
      <w:r>
        <w:t>Формат команды:</w:t>
      </w:r>
    </w:p>
    <w:p w:rsidR="00F449D1" w:rsidRPr="00F62CC7" w:rsidRDefault="00F449D1" w:rsidP="00F449D1">
      <w:pPr>
        <w:contextualSpacing/>
        <w:rPr>
          <w:b/>
        </w:rPr>
      </w:pPr>
      <w:r>
        <w:rPr>
          <w:b/>
        </w:rPr>
        <w:t>0х55 0хАА 0х</w:t>
      </w:r>
      <w:r w:rsidRPr="00046780">
        <w:rPr>
          <w:b/>
        </w:rPr>
        <w:t>36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046780">
        <w:rPr>
          <w:b/>
        </w:rPr>
        <w:t>36</w:t>
      </w:r>
    </w:p>
    <w:p w:rsidR="00F449D1" w:rsidRDefault="00F449D1" w:rsidP="00F449D1">
      <w:pPr>
        <w:ind w:firstLine="284"/>
        <w:contextualSpacing/>
      </w:pPr>
      <w:r w:rsidRPr="003F77D3">
        <w:t>Ответ:</w:t>
      </w:r>
      <w:r>
        <w:t xml:space="preserve"> </w:t>
      </w:r>
    </w:p>
    <w:p w:rsidR="00F449D1" w:rsidRPr="00046780" w:rsidRDefault="00F449D1" w:rsidP="00264845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36 0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F449D1" w:rsidRDefault="00F449D1" w:rsidP="00F449D1">
      <w:pPr>
        <w:ind w:firstLine="284"/>
        <w:contextualSpacing/>
      </w:pPr>
      <w:r>
        <w:t>Данные:</w:t>
      </w:r>
    </w:p>
    <w:p w:rsidR="00F449D1" w:rsidRPr="00264845" w:rsidRDefault="00264845" w:rsidP="00F449D1">
      <w:pPr>
        <w:contextualSpacing/>
      </w:pPr>
      <w:r>
        <w:rPr>
          <w:lang w:val="en-US"/>
        </w:rPr>
        <w:t>U</w:t>
      </w:r>
      <w:proofErr w:type="spellStart"/>
      <w:r>
        <w:t>вых</w:t>
      </w:r>
      <w:proofErr w:type="spellEnd"/>
      <w:r>
        <w:t xml:space="preserve"> номинальное</w:t>
      </w:r>
    </w:p>
    <w:p w:rsidR="00F449D1" w:rsidRDefault="00F449D1" w:rsidP="00F449D1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64845">
        <w:t>18..50</w:t>
      </w:r>
      <w:r w:rsidR="005439FD">
        <w:t>В</w:t>
      </w:r>
      <w:r w:rsidR="00264845">
        <w:t xml:space="preserve"> включительно, с шагом 1.</w:t>
      </w:r>
    </w:p>
    <w:p w:rsidR="00F449D1" w:rsidRDefault="00264845" w:rsidP="00F449D1">
      <w:pPr>
        <w:contextualSpacing/>
      </w:pPr>
      <w:r>
        <w:t>Удержание реле команд ПРМ</w:t>
      </w:r>
    </w:p>
    <w:p w:rsidR="00264845" w:rsidRPr="00F64C2D" w:rsidRDefault="00264845" w:rsidP="00264845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F449D1" w:rsidRDefault="00F449D1" w:rsidP="00F449D1">
      <w:pPr>
        <w:ind w:firstLine="284"/>
        <w:contextualSpacing/>
      </w:pPr>
      <w:r>
        <w:t>Команда на изменение:</w:t>
      </w:r>
    </w:p>
    <w:p w:rsidR="00F449D1" w:rsidRPr="00264845" w:rsidRDefault="00264845" w:rsidP="00F449D1">
      <w:pPr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_Ref382924706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0хB6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(запись)</w:t>
      </w:r>
      <w:r w:rsidRPr="00264845">
        <w:rPr>
          <w:i/>
        </w:rPr>
        <w:fldChar w:fldCharType="end"/>
      </w:r>
    </w:p>
    <w:p w:rsidR="00F449D1" w:rsidRDefault="00F449D1" w:rsidP="00437C75">
      <w:pPr>
        <w:ind w:firstLine="284"/>
        <w:contextualSpacing/>
      </w:pPr>
    </w:p>
    <w:p w:rsidR="00AB6936" w:rsidRDefault="00AB6936" w:rsidP="00AB6936">
      <w:pPr>
        <w:pStyle w:val="3"/>
      </w:pPr>
      <w:bookmarkStart w:id="197" w:name="_Ref382925003"/>
      <w:bookmarkStart w:id="198" w:name="_Toc404336438"/>
      <w:r>
        <w:lastRenderedPageBreak/>
        <w:t>0</w:t>
      </w:r>
      <w:r>
        <w:rPr>
          <w:lang w:val="en-US"/>
        </w:rPr>
        <w:t>x</w:t>
      </w:r>
      <w:r w:rsidRPr="00F62CC7">
        <w:t>3</w:t>
      </w:r>
      <w:r>
        <w:t>7</w:t>
      </w:r>
      <w:r w:rsidRPr="00F62CC7">
        <w:t xml:space="preserve"> –</w:t>
      </w:r>
      <w:r w:rsidRPr="00BB1E1E">
        <w:t xml:space="preserve"> </w:t>
      </w:r>
      <w:r w:rsidR="005E6290">
        <w:t xml:space="preserve">Телемеханика / </w:t>
      </w:r>
      <w:r>
        <w:t>Совместимость / Удержание реле команд ПРД (чтение)</w:t>
      </w:r>
      <w:bookmarkEnd w:id="197"/>
      <w:bookmarkEnd w:id="198"/>
    </w:p>
    <w:p w:rsidR="00AB6936" w:rsidRDefault="00AB6936" w:rsidP="00AB6936"/>
    <w:p w:rsidR="00AB6936" w:rsidRDefault="00AB6936" w:rsidP="00AB6936">
      <w:pPr>
        <w:ind w:firstLine="284"/>
        <w:contextualSpacing/>
      </w:pPr>
      <w:r>
        <w:t>Формат команды:</w:t>
      </w:r>
    </w:p>
    <w:p w:rsidR="00AB6936" w:rsidRPr="00F62CC7" w:rsidRDefault="00AB6936" w:rsidP="00AB693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7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7</w:t>
      </w:r>
    </w:p>
    <w:p w:rsidR="00AB6936" w:rsidRDefault="00AB6936" w:rsidP="00AB6936">
      <w:pPr>
        <w:ind w:firstLine="284"/>
        <w:contextualSpacing/>
      </w:pPr>
      <w:r w:rsidRPr="003F77D3">
        <w:t>Ответ:</w:t>
      </w:r>
      <w:r>
        <w:t xml:space="preserve"> </w:t>
      </w:r>
    </w:p>
    <w:p w:rsidR="0015416B" w:rsidRDefault="00AB6936" w:rsidP="00AB6936">
      <w:pPr>
        <w:tabs>
          <w:tab w:val="left" w:pos="4253"/>
        </w:tabs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</w:p>
    <w:p w:rsidR="00AB6936" w:rsidRPr="00046780" w:rsidRDefault="0015416B" w:rsidP="00AB6936">
      <w:pPr>
        <w:tabs>
          <w:tab w:val="left" w:pos="4253"/>
        </w:tabs>
        <w:contextualSpacing/>
      </w:pPr>
      <w:ins w:id="199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r>
          <w:rPr>
            <w:b/>
            <w:lang w:val="en-US"/>
          </w:rPr>
          <w:t>x</w:t>
        </w:r>
        <w:r>
          <w:rPr>
            <w:b/>
          </w:rPr>
          <w:t>37 0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9338F6">
        <w:rPr>
          <w:b/>
        </w:rPr>
        <w:t>9</w:t>
      </w:r>
      <w:ins w:id="200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</w:ins>
      <w:r w:rsidR="00E67F75" w:rsidRPr="00776EDC">
        <w:rPr>
          <w:b/>
          <w:u w:val="single"/>
          <w:lang w:val="en-US"/>
        </w:rPr>
        <w:t>b</w:t>
      </w:r>
      <w:r w:rsidR="00E67F75" w:rsidRPr="00776EDC">
        <w:rPr>
          <w:b/>
          <w:u w:val="single"/>
        </w:rPr>
        <w:t>3</w:t>
      </w:r>
      <w:r w:rsidR="00E67F75" w:rsidRPr="00776EDC">
        <w:rPr>
          <w:b/>
        </w:rPr>
        <w:t xml:space="preserve"> </w:t>
      </w:r>
      <w:r w:rsidR="00654A9C" w:rsidRPr="00776EDC">
        <w:rPr>
          <w:b/>
          <w:u w:val="single"/>
          <w:lang w:val="en-US"/>
        </w:rPr>
        <w:t>b</w:t>
      </w:r>
      <w:r w:rsidR="00654A9C" w:rsidRPr="00776EDC">
        <w:rPr>
          <w:b/>
          <w:u w:val="single"/>
        </w:rPr>
        <w:t>4</w:t>
      </w:r>
      <w:r w:rsidR="00654A9C" w:rsidRPr="00776EDC">
        <w:rPr>
          <w:b/>
        </w:rPr>
        <w:t xml:space="preserve"> </w:t>
      </w:r>
      <w:r w:rsidR="00654A9C" w:rsidRPr="00776EDC">
        <w:rPr>
          <w:b/>
          <w:u w:val="single"/>
          <w:lang w:val="en-US"/>
        </w:rPr>
        <w:t>b</w:t>
      </w:r>
      <w:r w:rsidR="00654A9C" w:rsidRPr="00776EDC">
        <w:rPr>
          <w:b/>
          <w:u w:val="single"/>
        </w:rPr>
        <w:t>5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6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7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8</w:t>
      </w:r>
      <w:r w:rsidR="009338F6" w:rsidRPr="00776EDC">
        <w:rPr>
          <w:b/>
        </w:rPr>
        <w:t xml:space="preserve"> </w:t>
      </w:r>
      <w:r w:rsidR="009338F6" w:rsidRPr="00776EDC">
        <w:rPr>
          <w:b/>
          <w:u w:val="single"/>
          <w:lang w:val="en-US"/>
        </w:rPr>
        <w:t>b</w:t>
      </w:r>
      <w:r w:rsidR="009338F6" w:rsidRPr="00776EDC">
        <w:rPr>
          <w:b/>
          <w:u w:val="single"/>
        </w:rPr>
        <w:t>9</w:t>
      </w:r>
      <w:r w:rsidR="00654A9C" w:rsidRPr="00654A9C">
        <w:rPr>
          <w:b/>
        </w:rPr>
        <w:t xml:space="preserve"> </w:t>
      </w:r>
      <w:ins w:id="201" w:author="Comparison" w:date="2014-11-19T13:34:00Z">
        <w:r>
          <w:rPr>
            <w:b/>
            <w:lang w:val="en-US"/>
          </w:rPr>
          <w:t>CRC</w:t>
        </w:r>
        <w:r>
          <w:rPr>
            <w:b/>
          </w:rPr>
          <w:t xml:space="preserve">  - для К400</w:t>
        </w:r>
      </w:ins>
      <w:r w:rsidR="00AB6936" w:rsidRPr="00046780">
        <w:rPr>
          <w:b/>
        </w:rPr>
        <w:tab/>
      </w:r>
      <w:r w:rsidR="00AB6936" w:rsidRPr="00046780">
        <w:rPr>
          <w:b/>
        </w:rPr>
        <w:tab/>
      </w:r>
    </w:p>
    <w:p w:rsidR="00AB6936" w:rsidRDefault="00AB6936" w:rsidP="00AB6936">
      <w:pPr>
        <w:ind w:firstLine="284"/>
        <w:contextualSpacing/>
      </w:pPr>
      <w:r>
        <w:t>Данные:</w:t>
      </w:r>
    </w:p>
    <w:p w:rsidR="00AB6936" w:rsidRPr="00654A9C" w:rsidRDefault="00AB6936" w:rsidP="0015416B">
      <w:pPr>
        <w:contextualSpacing/>
        <w:rPr>
          <w:lang w:val="en-US"/>
        </w:rPr>
      </w:pPr>
      <w:r>
        <w:t>Совместимость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6"/>
        <w:gridCol w:w="5416"/>
        <w:gridCol w:w="3510"/>
      </w:tblGrid>
      <w:tr w:rsidR="002E486D" w:rsidTr="00460C1E">
        <w:tc>
          <w:tcPr>
            <w:tcW w:w="646" w:type="dxa"/>
          </w:tcPr>
          <w:p w:rsidR="002E486D" w:rsidRDefault="002E486D" w:rsidP="00460C1E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5416" w:type="dxa"/>
          </w:tcPr>
          <w:p w:rsidR="002E486D" w:rsidRDefault="002E486D" w:rsidP="00460C1E">
            <w:pPr>
              <w:ind w:firstLine="0"/>
              <w:jc w:val="center"/>
            </w:pPr>
            <w:r>
              <w:t>Совместимость</w:t>
            </w:r>
          </w:p>
        </w:tc>
        <w:tc>
          <w:tcPr>
            <w:tcW w:w="3510" w:type="dxa"/>
          </w:tcPr>
          <w:p w:rsidR="002E486D" w:rsidRDefault="002E486D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2A64" w:rsidRDefault="0015416B" w:rsidP="0015416B">
            <w:pPr>
              <w:ind w:firstLine="0"/>
              <w:jc w:val="center"/>
            </w:pPr>
            <w:r>
              <w:t>Р400/Р400м</w:t>
            </w:r>
          </w:p>
        </w:tc>
      </w:tr>
      <w:tr w:rsidR="002E486D" w:rsidTr="00460C1E">
        <w:tc>
          <w:tcPr>
            <w:tcW w:w="646" w:type="dxa"/>
          </w:tcPr>
          <w:p w:rsidR="002E486D" w:rsidRPr="00F70864" w:rsidRDefault="002E486D" w:rsidP="002E486D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</w:t>
            </w:r>
          </w:p>
        </w:tc>
        <w:tc>
          <w:tcPr>
            <w:tcW w:w="3510" w:type="dxa"/>
            <w:vAlign w:val="center"/>
          </w:tcPr>
          <w:p w:rsidR="002E486D" w:rsidRPr="00152A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2E486D" w:rsidRDefault="002E486D" w:rsidP="002E486D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ПВЗ-90</w:t>
            </w:r>
          </w:p>
        </w:tc>
        <w:tc>
          <w:tcPr>
            <w:tcW w:w="3510" w:type="dxa"/>
            <w:vAlign w:val="center"/>
          </w:tcPr>
          <w:p w:rsidR="002E486D" w:rsidRPr="00DE0270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Pr="00EC598E" w:rsidRDefault="002E486D" w:rsidP="002E486D">
            <w:pPr>
              <w:ind w:firstLine="0"/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АВЗК-80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ПВЗУ-Е</w:t>
            </w:r>
          </w:p>
        </w:tc>
        <w:tc>
          <w:tcPr>
            <w:tcW w:w="3510" w:type="dxa"/>
            <w:vAlign w:val="center"/>
          </w:tcPr>
          <w:p w:rsidR="002E486D" w:rsidRPr="00F70864" w:rsidRDefault="002E486D" w:rsidP="00460C1E">
            <w:pPr>
              <w:ind w:firstLine="0"/>
            </w:pPr>
          </w:p>
        </w:tc>
      </w:tr>
      <w:tr w:rsidR="002E486D" w:rsidTr="00460C1E">
        <w:tc>
          <w:tcPr>
            <w:tcW w:w="646" w:type="dxa"/>
          </w:tcPr>
          <w:p w:rsidR="002E486D" w:rsidRDefault="002E486D" w:rsidP="002E486D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vAlign w:val="center"/>
          </w:tcPr>
          <w:p w:rsidR="002E486D" w:rsidRPr="00982D17" w:rsidRDefault="002E486D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ПВЗЛ</w:t>
            </w:r>
          </w:p>
        </w:tc>
        <w:tc>
          <w:tcPr>
            <w:tcW w:w="3510" w:type="dxa"/>
            <w:vAlign w:val="center"/>
          </w:tcPr>
          <w:p w:rsidR="002E486D" w:rsidRPr="00166A2C" w:rsidRDefault="002E486D" w:rsidP="00460C1E">
            <w:pPr>
              <w:ind w:firstLine="0"/>
              <w:rPr>
                <w:lang w:val="en-US"/>
              </w:rPr>
            </w:pPr>
          </w:p>
        </w:tc>
      </w:tr>
      <w:tr w:rsidR="00166A2C" w:rsidTr="00460C1E">
        <w:tc>
          <w:tcPr>
            <w:tcW w:w="646" w:type="dxa"/>
          </w:tcPr>
          <w:p w:rsidR="00166A2C" w:rsidRPr="00166A2C" w:rsidRDefault="00166A2C" w:rsidP="002E486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416" w:type="dxa"/>
            <w:vAlign w:val="center"/>
          </w:tcPr>
          <w:p w:rsidR="00166A2C" w:rsidRDefault="00166A2C" w:rsidP="00460C1E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Линия-Р</w:t>
            </w:r>
          </w:p>
        </w:tc>
        <w:tc>
          <w:tcPr>
            <w:tcW w:w="3510" w:type="dxa"/>
            <w:vAlign w:val="center"/>
          </w:tcPr>
          <w:p w:rsidR="00166A2C" w:rsidRPr="00166A2C" w:rsidRDefault="00166A2C" w:rsidP="00460C1E">
            <w:pPr>
              <w:ind w:firstLine="0"/>
              <w:rPr>
                <w:lang w:val="en-US"/>
              </w:rPr>
            </w:pPr>
          </w:p>
        </w:tc>
      </w:tr>
      <w:tr w:rsidR="0015416B" w:rsidTr="000A553F">
        <w:tc>
          <w:tcPr>
            <w:tcW w:w="9572" w:type="dxa"/>
            <w:gridSpan w:val="3"/>
          </w:tcPr>
          <w:p w:rsidR="0015416B" w:rsidRPr="0015416B" w:rsidRDefault="0015416B" w:rsidP="0015416B">
            <w:pPr>
              <w:ind w:firstLine="0"/>
              <w:jc w:val="center"/>
            </w:pPr>
            <w:r>
              <w:t>К400</w:t>
            </w: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Приемопередатчик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2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АВАНТ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3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4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АНКА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5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6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КЕДР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7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8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УПКЦ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9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Передатчик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  <w:tr w:rsidR="0015416B" w:rsidTr="0015416B"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16B" w:rsidRDefault="0015416B">
            <w:pPr>
              <w:ind w:firstLine="0"/>
              <w:jc w:val="center"/>
            </w:pPr>
            <w:r>
              <w:t>10</w:t>
            </w:r>
          </w:p>
        </w:tc>
        <w:tc>
          <w:tcPr>
            <w:tcW w:w="5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5416B" w:rsidRDefault="0015416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ВЧТО Приемник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5416B" w:rsidRDefault="0015416B">
            <w:pPr>
              <w:ind w:firstLine="0"/>
              <w:rPr>
                <w:lang w:val="en-US"/>
              </w:rPr>
            </w:pPr>
          </w:p>
        </w:tc>
      </w:tr>
    </w:tbl>
    <w:p w:rsidR="0015416B" w:rsidRDefault="00765056" w:rsidP="00AB6936">
      <w:pPr>
        <w:contextualSpacing/>
      </w:pPr>
      <w:ins w:id="202" w:author="Comparison" w:date="2014-11-19T13:34:00Z">
        <w:r>
          <w:t>В К400</w:t>
        </w:r>
      </w:ins>
      <w:r>
        <w:t>:</w:t>
      </w:r>
    </w:p>
    <w:p w:rsidR="00AB6936" w:rsidRDefault="00AB6936" w:rsidP="00AB6936">
      <w:pPr>
        <w:contextualSpacing/>
      </w:pPr>
      <w:r>
        <w:t>Удержание реле команд ПРД</w:t>
      </w:r>
    </w:p>
    <w:p w:rsidR="00765056" w:rsidRPr="00765056" w:rsidRDefault="00AB6936" w:rsidP="00765056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65056" w:rsidRPr="00765056" w:rsidRDefault="00765056" w:rsidP="00765056">
      <w:pPr>
        <w:contextualSpacing/>
      </w:pPr>
      <w:r>
        <w:t>Совместимость</w:t>
      </w:r>
    </w:p>
    <w:p w:rsidR="00765056" w:rsidRPr="00765056" w:rsidRDefault="00765056" w:rsidP="00AB6936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765056">
        <w:rPr>
          <w:b/>
          <w:u w:val="single"/>
        </w:rPr>
        <w:t xml:space="preserve">2 </w:t>
      </w:r>
      <w:r w:rsidRPr="00765056">
        <w:t xml:space="preserve">– </w:t>
      </w:r>
      <w:r>
        <w:t>см.</w:t>
      </w:r>
      <w:proofErr w:type="gramEnd"/>
      <w:r>
        <w:t xml:space="preserve"> выше</w:t>
      </w:r>
    </w:p>
    <w:p w:rsidR="00E67F75" w:rsidRDefault="00E67F75" w:rsidP="00E67F75">
      <w:pPr>
        <w:contextualSpacing/>
      </w:pPr>
      <w:r>
        <w:t>Телемеханика</w:t>
      </w:r>
    </w:p>
    <w:p w:rsidR="00E67F75" w:rsidRPr="00765056" w:rsidRDefault="00E67F75" w:rsidP="00E67F75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E67F75">
        <w:rPr>
          <w:b/>
          <w:u w:val="single"/>
        </w:rPr>
        <w:t>3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654A9C" w:rsidRPr="00654A9C" w:rsidRDefault="00654A9C" w:rsidP="00654A9C">
      <w:pPr>
        <w:contextualSpacing/>
      </w:pPr>
      <w:r>
        <w:t xml:space="preserve">Уровень срабатывания предупредительной сигнализации по </w:t>
      </w:r>
      <w:r>
        <w:rPr>
          <w:lang w:val="en-US"/>
        </w:rPr>
        <w:t>D</w:t>
      </w:r>
    </w:p>
    <w:p w:rsidR="00654A9C" w:rsidRDefault="00654A9C" w:rsidP="00E67F75">
      <w:pPr>
        <w:ind w:firstLine="851"/>
        <w:contextualSpacing/>
      </w:pPr>
      <w:proofErr w:type="gramStart"/>
      <w:r w:rsidRPr="00E67F75">
        <w:rPr>
          <w:b/>
          <w:u w:val="single"/>
          <w:lang w:val="en-US"/>
        </w:rPr>
        <w:t>b</w:t>
      </w:r>
      <w:r>
        <w:rPr>
          <w:b/>
          <w:u w:val="single"/>
        </w:rPr>
        <w:t>4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654A9C" w:rsidRPr="00654A9C" w:rsidRDefault="00654A9C" w:rsidP="00654A9C">
      <w:pPr>
        <w:contextualSpacing/>
      </w:pPr>
      <w:r>
        <w:t xml:space="preserve">Уровень срабатывания аварийной сигнализации по </w:t>
      </w:r>
      <w:r>
        <w:rPr>
          <w:lang w:val="en-US"/>
        </w:rPr>
        <w:t>D</w:t>
      </w:r>
    </w:p>
    <w:p w:rsidR="00654A9C" w:rsidRDefault="00654A9C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5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654A9C">
        <w:t xml:space="preserve">-64..64 </w:t>
      </w:r>
      <w:r>
        <w:t>дБ</w:t>
      </w:r>
    </w:p>
    <w:p w:rsidR="001754A4" w:rsidRPr="001754A4" w:rsidRDefault="001754A4" w:rsidP="001754A4">
      <w:pPr>
        <w:contextualSpacing/>
      </w:pPr>
      <w:r>
        <w:t>Контроль температуры</w:t>
      </w:r>
    </w:p>
    <w:p w:rsidR="001754A4" w:rsidRDefault="001754A4" w:rsidP="001754A4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6</w:t>
      </w:r>
      <w:proofErr w:type="gramEnd"/>
      <w:r w:rsidRPr="00E67F75">
        <w:t xml:space="preserve"> </w:t>
      </w:r>
      <w:r>
        <w:t>может принимать следующие значения: Выкл.(0) или Вкл.(1).</w:t>
      </w:r>
    </w:p>
    <w:p w:rsidR="00AF2D2A" w:rsidRPr="001754A4" w:rsidRDefault="001754A4" w:rsidP="00AF2D2A">
      <w:pPr>
        <w:contextualSpacing/>
      </w:pPr>
      <w:r>
        <w:t>Верхнее значение температуры</w:t>
      </w:r>
    </w:p>
    <w:p w:rsidR="00AF2D2A" w:rsidRDefault="001754A4" w:rsidP="00AF2D2A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7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</w:t>
      </w:r>
      <w:r w:rsidR="00AF2D2A" w:rsidRPr="00654A9C">
        <w:t>..</w:t>
      </w:r>
      <w:r>
        <w:t>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AF2D2A" w:rsidRPr="00654A9C" w:rsidRDefault="001754A4" w:rsidP="00AF2D2A">
      <w:pPr>
        <w:contextualSpacing/>
      </w:pPr>
      <w:r>
        <w:t>Нижнее значение температуры</w:t>
      </w:r>
    </w:p>
    <w:p w:rsidR="00AF2D2A" w:rsidRDefault="001754A4" w:rsidP="00AF2D2A">
      <w:pPr>
        <w:ind w:firstLine="851"/>
        <w:contextualSpacing/>
        <w:rPr>
          <w:lang w:val="en-US"/>
        </w:rPr>
      </w:pPr>
      <w:proofErr w:type="gramStart"/>
      <w:r>
        <w:rPr>
          <w:b/>
          <w:u w:val="single"/>
          <w:lang w:val="en-US"/>
        </w:rPr>
        <w:t>b</w:t>
      </w:r>
      <w:r w:rsidRPr="001754A4">
        <w:rPr>
          <w:b/>
          <w:u w:val="single"/>
        </w:rPr>
        <w:t>8</w:t>
      </w:r>
      <w:proofErr w:type="gramEnd"/>
      <w:r w:rsidR="00AF2D2A" w:rsidRPr="00E67F75">
        <w:t xml:space="preserve"> </w:t>
      </w:r>
      <w:r w:rsidR="00AF2D2A">
        <w:t xml:space="preserve">может принимать следующие значения: </w:t>
      </w:r>
      <w:r>
        <w:t>0..100</w:t>
      </w:r>
      <w:r w:rsidR="00AF2D2A" w:rsidRPr="00654A9C">
        <w:t xml:space="preserve"> </w:t>
      </w:r>
      <w:r w:rsidR="002F6B6C">
        <w:rPr>
          <w:rFonts w:cstheme="minorHAnsi"/>
        </w:rPr>
        <w:t>°</w:t>
      </w:r>
      <w:r w:rsidR="002F6B6C">
        <w:t>С</w:t>
      </w:r>
    </w:p>
    <w:p w:rsidR="00C2667A" w:rsidRDefault="00C2667A" w:rsidP="00C2667A">
      <w:pPr>
        <w:contextualSpacing/>
      </w:pPr>
      <w:r>
        <w:t>Скорость ТМ</w:t>
      </w:r>
    </w:p>
    <w:p w:rsidR="00AF2D2A" w:rsidRPr="00AF2D2A" w:rsidRDefault="00C2667A" w:rsidP="00654A9C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C2667A">
        <w:rPr>
          <w:b/>
          <w:u w:val="single"/>
        </w:rPr>
        <w:t>9</w:t>
      </w:r>
      <w:proofErr w:type="gramEnd"/>
      <w:r w:rsidRPr="00E67F75">
        <w:t xml:space="preserve"> </w:t>
      </w:r>
      <w:r>
        <w:t xml:space="preserve">может принимать следующие значения: </w:t>
      </w:r>
      <w:r w:rsidRPr="00C2667A">
        <w:t xml:space="preserve">1 </w:t>
      </w:r>
      <w:r>
        <w:t>–</w:t>
      </w:r>
      <w:r w:rsidRPr="00C2667A">
        <w:t xml:space="preserve"> </w:t>
      </w:r>
      <w:r>
        <w:t>200</w:t>
      </w:r>
      <w:r w:rsidR="009338F6">
        <w:t xml:space="preserve"> </w:t>
      </w:r>
      <w:r>
        <w:t>бод, 2 – 400 бод.</w:t>
      </w:r>
    </w:p>
    <w:p w:rsidR="00AB6936" w:rsidRDefault="00AB6936" w:rsidP="00AB6936">
      <w:pPr>
        <w:ind w:firstLine="284"/>
        <w:contextualSpacing/>
      </w:pPr>
      <w:r>
        <w:t>Команда на изменение:</w:t>
      </w:r>
    </w:p>
    <w:p w:rsidR="00AB6936" w:rsidRPr="00630AE1" w:rsidRDefault="00630AE1" w:rsidP="00AB6936">
      <w:pPr>
        <w:rPr>
          <w:i/>
        </w:rPr>
      </w:pPr>
      <w:r w:rsidRPr="00630AE1">
        <w:rPr>
          <w:i/>
        </w:rPr>
        <w:fldChar w:fldCharType="begin"/>
      </w:r>
      <w:r w:rsidRPr="00630AE1">
        <w:rPr>
          <w:i/>
        </w:rPr>
        <w:instrText xml:space="preserve"> REF _Ref382925031 \h  \* MERGEFORMAT </w:instrText>
      </w:r>
      <w:r w:rsidRPr="00630AE1">
        <w:rPr>
          <w:i/>
        </w:rPr>
      </w:r>
      <w:r w:rsidRPr="00630AE1">
        <w:rPr>
          <w:i/>
        </w:rPr>
        <w:fldChar w:fldCharType="separate"/>
      </w:r>
      <w:r w:rsidR="00E67F75" w:rsidRPr="00E67F75">
        <w:rPr>
          <w:i/>
        </w:rPr>
        <w:t>0хB7 – Телемеханика / Совместимость</w:t>
      </w:r>
      <w:r w:rsidR="00E67F75" w:rsidRPr="00E67F75">
        <w:rPr>
          <w:i/>
        </w:rPr>
        <w:t xml:space="preserve"> </w:t>
      </w:r>
      <w:r w:rsidR="00E67F75" w:rsidRPr="00E67F75">
        <w:rPr>
          <w:i/>
        </w:rPr>
        <w:t>/ Удержание реле ком</w:t>
      </w:r>
      <w:r w:rsidR="00E67F75" w:rsidRPr="00E67F75">
        <w:rPr>
          <w:i/>
        </w:rPr>
        <w:t>а</w:t>
      </w:r>
      <w:r w:rsidR="00E67F75" w:rsidRPr="00E67F75">
        <w:rPr>
          <w:i/>
        </w:rPr>
        <w:t>нд ПРД</w:t>
      </w:r>
      <w:r w:rsidR="00E67F75">
        <w:t xml:space="preserve"> (запись)</w:t>
      </w:r>
      <w:r w:rsidRPr="00630AE1">
        <w:rPr>
          <w:i/>
        </w:rPr>
        <w:fldChar w:fldCharType="end"/>
      </w:r>
    </w:p>
    <w:p w:rsidR="00AB6936" w:rsidRDefault="00AB6936" w:rsidP="00437C75">
      <w:pPr>
        <w:ind w:firstLine="284"/>
        <w:contextualSpacing/>
      </w:pPr>
    </w:p>
    <w:p w:rsidR="00E177E6" w:rsidRDefault="00E177E6" w:rsidP="00E177E6">
      <w:pPr>
        <w:pStyle w:val="3"/>
      </w:pPr>
      <w:bookmarkStart w:id="203" w:name="_Ref382925160"/>
      <w:bookmarkStart w:id="204" w:name="_Toc404336439"/>
      <w:r>
        <w:t>0</w:t>
      </w:r>
      <w:r>
        <w:rPr>
          <w:lang w:val="en-US"/>
        </w:rPr>
        <w:t>x</w:t>
      </w:r>
      <w:r w:rsidRPr="00F62CC7">
        <w:t>3</w:t>
      </w:r>
      <w:r>
        <w:t>8</w:t>
      </w:r>
      <w:r w:rsidRPr="00F62CC7">
        <w:t xml:space="preserve"> –</w:t>
      </w:r>
      <w:r w:rsidRPr="00BB1E1E">
        <w:t xml:space="preserve"> </w:t>
      </w:r>
      <w:r>
        <w:t>Сетевой адрес (чтение)</w:t>
      </w:r>
      <w:bookmarkEnd w:id="203"/>
      <w:bookmarkEnd w:id="204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lastRenderedPageBreak/>
        <w:t>Формат команды:</w:t>
      </w:r>
    </w:p>
    <w:p w:rsidR="00E177E6" w:rsidRPr="00F62CC7" w:rsidRDefault="00E177E6" w:rsidP="00E177E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8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8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E177E6" w:rsidRDefault="00E177E6" w:rsidP="00E177E6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="0020791D" w:rsidRPr="0020791D">
        <w:t>1</w:t>
      </w:r>
      <w:r>
        <w:t>..2</w:t>
      </w:r>
      <w:r w:rsidR="0020791D" w:rsidRPr="00E72270">
        <w:t>47</w:t>
      </w:r>
      <w:r>
        <w:t xml:space="preserve"> включительно, с шагом 1.</w:t>
      </w:r>
    </w:p>
    <w:p w:rsidR="00E177E6" w:rsidRDefault="00E177E6" w:rsidP="00E177E6">
      <w:pPr>
        <w:ind w:firstLine="284"/>
        <w:contextualSpacing/>
      </w:pPr>
      <w:r>
        <w:t>Команда на изменение:</w:t>
      </w:r>
    </w:p>
    <w:p w:rsidR="00E177E6" w:rsidRPr="00E177E6" w:rsidRDefault="00E177E6" w:rsidP="00E177E6">
      <w:pPr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_Ref382925179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0хB8 – Сетевой адрес (запись)</w:t>
      </w:r>
      <w:r w:rsidRPr="00E177E6">
        <w:rPr>
          <w:i/>
        </w:rPr>
        <w:fldChar w:fldCharType="end"/>
      </w:r>
    </w:p>
    <w:p w:rsidR="00E177E6" w:rsidRDefault="00E177E6" w:rsidP="00437C75">
      <w:pPr>
        <w:ind w:firstLine="284"/>
        <w:contextualSpacing/>
      </w:pPr>
    </w:p>
    <w:p w:rsidR="005439FD" w:rsidRDefault="005439FD" w:rsidP="005439FD">
      <w:pPr>
        <w:pStyle w:val="3"/>
      </w:pPr>
      <w:bookmarkStart w:id="205" w:name="_Ref382925996"/>
      <w:bookmarkStart w:id="206" w:name="_Toc404336440"/>
      <w:r>
        <w:t>0</w:t>
      </w:r>
      <w:r>
        <w:rPr>
          <w:lang w:val="en-US"/>
        </w:rPr>
        <w:t>x</w:t>
      </w:r>
      <w:r w:rsidRPr="00F62CC7">
        <w:t>3</w:t>
      </w:r>
      <w:r>
        <w:t>9</w:t>
      </w:r>
      <w:r w:rsidRPr="00F62CC7">
        <w:t xml:space="preserve"> –</w:t>
      </w:r>
      <w:r w:rsidRPr="00BB1E1E">
        <w:t xml:space="preserve"> </w:t>
      </w:r>
      <w:r>
        <w:t>Время перезапуска / Снижение ответа АК / Параметры ПВЗУ-Е (чтение)</w:t>
      </w:r>
      <w:bookmarkEnd w:id="205"/>
      <w:bookmarkEnd w:id="206"/>
    </w:p>
    <w:p w:rsidR="005439FD" w:rsidRDefault="005439FD" w:rsidP="005439FD"/>
    <w:p w:rsidR="005439FD" w:rsidRDefault="005439FD" w:rsidP="005439FD">
      <w:pPr>
        <w:ind w:firstLine="284"/>
        <w:contextualSpacing/>
      </w:pPr>
      <w:r>
        <w:t>Формат команды:</w:t>
      </w:r>
    </w:p>
    <w:p w:rsidR="005439FD" w:rsidRPr="00F62CC7" w:rsidRDefault="005439FD" w:rsidP="005439FD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9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9</w:t>
      </w:r>
    </w:p>
    <w:p w:rsidR="005439FD" w:rsidRDefault="005439FD" w:rsidP="005439FD">
      <w:pPr>
        <w:ind w:firstLine="284"/>
        <w:contextualSpacing/>
      </w:pPr>
      <w:r w:rsidRPr="003F77D3">
        <w:t>Ответ:</w:t>
      </w:r>
      <w:r>
        <w:t xml:space="preserve"> </w:t>
      </w:r>
    </w:p>
    <w:p w:rsidR="005439FD" w:rsidRPr="00BB1E1E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5439FD" w:rsidRPr="005439FD" w:rsidRDefault="005439FD" w:rsidP="005439FD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 w:rsidR="001E4468" w:rsidRPr="001E4468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06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6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  <w:r w:rsidRPr="005439FD">
        <w:rPr>
          <w:b/>
        </w:rPr>
        <w:tab/>
      </w:r>
    </w:p>
    <w:p w:rsidR="005439FD" w:rsidRDefault="005439FD" w:rsidP="005439FD">
      <w:pPr>
        <w:ind w:firstLine="284"/>
        <w:contextualSpacing/>
      </w:pPr>
      <w:r>
        <w:t>Данные:</w:t>
      </w:r>
    </w:p>
    <w:p w:rsidR="005439FD" w:rsidRDefault="005439FD" w:rsidP="005439FD">
      <w:pPr>
        <w:ind w:firstLine="284"/>
        <w:contextualSpacing/>
      </w:pPr>
      <w:r>
        <w:tab/>
        <w:t>Время перезапуска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0..5с включительно, с шагом 1.</w:t>
      </w:r>
    </w:p>
    <w:p w:rsidR="005439FD" w:rsidRDefault="005439FD" w:rsidP="005439FD">
      <w:pPr>
        <w:contextualSpacing/>
      </w:pPr>
      <w:r>
        <w:t>Снижение ответа АК</w:t>
      </w:r>
    </w:p>
    <w:p w:rsidR="005439FD" w:rsidRDefault="005439FD" w:rsidP="005439FD">
      <w:pPr>
        <w:ind w:firstLine="851"/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 0..20дБ включительно, с шагом 1.</w:t>
      </w:r>
    </w:p>
    <w:p w:rsidR="00D84BF7" w:rsidRDefault="00D84BF7" w:rsidP="00D84BF7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D84BF7" w:rsidTr="00460C1E">
        <w:tc>
          <w:tcPr>
            <w:tcW w:w="644" w:type="dxa"/>
          </w:tcPr>
          <w:p w:rsidR="00D84BF7" w:rsidRDefault="00D84BF7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D84BF7" w:rsidRDefault="00D84BF7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D84BF7" w:rsidRDefault="00D84BF7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D84BF7" w:rsidRDefault="00D84BF7" w:rsidP="005908B4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Быстрый</w:t>
            </w:r>
          </w:p>
          <w:p w:rsidR="00D84BF7" w:rsidRPr="00152A64" w:rsidRDefault="005908B4" w:rsidP="005908B4">
            <w:pPr>
              <w:ind w:firstLine="0"/>
            </w:pPr>
            <w:r>
              <w:t xml:space="preserve"> 2 - Медленный</w:t>
            </w:r>
          </w:p>
        </w:tc>
      </w:tr>
      <w:tr w:rsidR="00D84BF7" w:rsidTr="005908B4"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</w:pPr>
            <w:r>
              <w:t>1 – Вкл.</w:t>
            </w:r>
          </w:p>
          <w:p w:rsidR="00D84BF7" w:rsidRDefault="005908B4" w:rsidP="005908B4">
            <w:pPr>
              <w:ind w:firstLine="0"/>
            </w:pPr>
            <w:r>
              <w:t>2- Выкл.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D84BF7" w:rsidRDefault="005908B4" w:rsidP="005908B4">
            <w:pPr>
              <w:ind w:firstLine="0"/>
            </w:pPr>
            <w:r>
              <w:t xml:space="preserve">0..90 град включительно, с шагом 18 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4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0..255 сек включительно, с шагом 1</w:t>
            </w:r>
          </w:p>
        </w:tc>
      </w:tr>
      <w:tr w:rsidR="00D84BF7" w:rsidTr="00460C1E">
        <w:tc>
          <w:tcPr>
            <w:tcW w:w="644" w:type="dxa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5</w:t>
            </w:r>
          </w:p>
        </w:tc>
        <w:tc>
          <w:tcPr>
            <w:tcW w:w="4878" w:type="dxa"/>
          </w:tcPr>
          <w:p w:rsidR="00D84BF7" w:rsidRPr="00152A64" w:rsidRDefault="00D84BF7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D84BF7" w:rsidRDefault="005908B4" w:rsidP="00460C1E">
            <w:pPr>
              <w:ind w:firstLine="0"/>
            </w:pPr>
            <w:r>
              <w:t>18..90 град включительно, с шагом 18</w:t>
            </w:r>
          </w:p>
        </w:tc>
      </w:tr>
      <w:tr w:rsidR="00D84BF7" w:rsidTr="005908B4">
        <w:trPr>
          <w:trHeight w:val="477"/>
        </w:trPr>
        <w:tc>
          <w:tcPr>
            <w:tcW w:w="644" w:type="dxa"/>
            <w:vAlign w:val="center"/>
          </w:tcPr>
          <w:p w:rsidR="00D84BF7" w:rsidRPr="00152A64" w:rsidRDefault="00D84BF7" w:rsidP="005908B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6</w:t>
            </w:r>
          </w:p>
        </w:tc>
        <w:tc>
          <w:tcPr>
            <w:tcW w:w="4878" w:type="dxa"/>
            <w:vAlign w:val="center"/>
          </w:tcPr>
          <w:p w:rsidR="00D84BF7" w:rsidRPr="00152A64" w:rsidRDefault="00D84BF7" w:rsidP="005908B4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5908B4" w:rsidRDefault="005908B4" w:rsidP="005908B4">
            <w:pPr>
              <w:ind w:firstLine="0"/>
              <w:contextualSpacing/>
            </w:pPr>
            <w:r>
              <w:t xml:space="preserve">1 – тревожный, </w:t>
            </w:r>
          </w:p>
          <w:p w:rsidR="00D84BF7" w:rsidRDefault="005908B4" w:rsidP="005908B4">
            <w:pPr>
              <w:ind w:firstLine="0"/>
              <w:contextualSpacing/>
            </w:pPr>
            <w:r>
              <w:t>2 – нормальный,</w:t>
            </w:r>
          </w:p>
          <w:p w:rsidR="005908B4" w:rsidRPr="009E47D3" w:rsidRDefault="005908B4" w:rsidP="005908B4">
            <w:pPr>
              <w:ind w:firstLine="0"/>
              <w:contextualSpacing/>
            </w:pPr>
            <w:r>
              <w:t>3 - спокойный</w:t>
            </w:r>
          </w:p>
        </w:tc>
      </w:tr>
    </w:tbl>
    <w:p w:rsidR="005439FD" w:rsidRDefault="005439FD" w:rsidP="005439FD">
      <w:pPr>
        <w:ind w:firstLine="284"/>
        <w:contextualSpacing/>
      </w:pPr>
      <w:r>
        <w:t>Команда на изменение:</w:t>
      </w:r>
    </w:p>
    <w:p w:rsidR="005439FD" w:rsidRPr="00060CFB" w:rsidRDefault="00060CFB" w:rsidP="005439FD">
      <w:pPr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_Ref382926053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0хB9 – Время перезапуска / Снижение ответа АК / Параметры ПВЗУ-Е (запись)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E177E6" w:rsidRDefault="00E177E6" w:rsidP="00437C75">
      <w:pPr>
        <w:ind w:firstLine="284"/>
        <w:contextualSpacing/>
      </w:pPr>
    </w:p>
    <w:p w:rsidR="00060CFB" w:rsidRDefault="00060CFB" w:rsidP="00060CFB">
      <w:pPr>
        <w:pStyle w:val="3"/>
      </w:pPr>
      <w:bookmarkStart w:id="207" w:name="_Ref382926503"/>
      <w:bookmarkStart w:id="208" w:name="_Toc404336441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A</w:t>
      </w:r>
      <w:r w:rsidRPr="00F62CC7">
        <w:t xml:space="preserve"> –</w:t>
      </w:r>
      <w:r w:rsidRPr="00BB1E1E">
        <w:t xml:space="preserve"> </w:t>
      </w:r>
      <w:r>
        <w:t>Частота (чтение)</w:t>
      </w:r>
      <w:bookmarkEnd w:id="207"/>
      <w:bookmarkEnd w:id="208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060CFB" w:rsidRDefault="00060CFB" w:rsidP="00060CFB">
      <w:pPr>
        <w:contextualSpacing/>
        <w:rPr>
          <w:b/>
          <w:lang w:val="en-US"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A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A</w:t>
      </w:r>
    </w:p>
    <w:p w:rsidR="00060CFB" w:rsidRPr="00FF24A8" w:rsidRDefault="00060CFB" w:rsidP="00060CFB">
      <w:pPr>
        <w:ind w:firstLine="284"/>
        <w:contextualSpacing/>
        <w:rPr>
          <w:lang w:val="en-US"/>
        </w:rPr>
      </w:pPr>
      <w:r w:rsidRPr="003F77D3">
        <w:t>Ответ</w:t>
      </w:r>
      <w:r w:rsidRPr="00FF24A8">
        <w:rPr>
          <w:lang w:val="en-US"/>
        </w:rPr>
        <w:t xml:space="preserve">: </w:t>
      </w:r>
    </w:p>
    <w:p w:rsidR="00060CFB" w:rsidRPr="00E177E6" w:rsidRDefault="00060CFB" w:rsidP="00060CFB">
      <w:pPr>
        <w:tabs>
          <w:tab w:val="left" w:pos="4253"/>
        </w:tabs>
        <w:contextualSpacing/>
        <w:rPr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3</w:t>
      </w:r>
      <w:r>
        <w:rPr>
          <w:b/>
          <w:lang w:val="en-US"/>
        </w:rPr>
        <w:t>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060CFB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E177E6">
        <w:rPr>
          <w:b/>
          <w:lang w:val="en-US"/>
        </w:rPr>
        <w:t xml:space="preserve">  </w:t>
      </w:r>
      <w:r w:rsidRPr="00E177E6">
        <w:rPr>
          <w:b/>
          <w:lang w:val="en-US"/>
        </w:rPr>
        <w:tab/>
      </w:r>
      <w:r w:rsidRPr="00E177E6">
        <w:rPr>
          <w:b/>
          <w:lang w:val="en-US"/>
        </w:rPr>
        <w:tab/>
      </w:r>
    </w:p>
    <w:p w:rsidR="00060CFB" w:rsidRDefault="00060CFB" w:rsidP="00060CFB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1C6685" w:rsidTr="00460C1E">
        <w:tc>
          <w:tcPr>
            <w:tcW w:w="644" w:type="dxa"/>
          </w:tcPr>
          <w:p w:rsidR="001C6685" w:rsidRDefault="001C6685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1C6685" w:rsidRDefault="001C6685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1C6685" w:rsidRDefault="001C6685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старший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 w:val="restart"/>
            <w:vAlign w:val="center"/>
          </w:tcPr>
          <w:p w:rsidR="001C6685" w:rsidRDefault="001C6685" w:rsidP="001C6685">
            <w:pPr>
              <w:ind w:firstLine="0"/>
            </w:pPr>
            <w:r>
              <w:t>16..1000кГц включительно, с шагом 1.</w:t>
            </w:r>
          </w:p>
        </w:tc>
      </w:tr>
      <w:tr w:rsidR="001C6685" w:rsidTr="00460C1E">
        <w:tc>
          <w:tcPr>
            <w:tcW w:w="644" w:type="dxa"/>
          </w:tcPr>
          <w:p w:rsidR="001C6685" w:rsidRPr="00152A64" w:rsidRDefault="001C6685" w:rsidP="00460C1E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1C6685" w:rsidRPr="00152A64" w:rsidRDefault="001C6685" w:rsidP="00460C1E">
            <w:pPr>
              <w:ind w:firstLine="0"/>
            </w:pPr>
            <w:r>
              <w:t>Частота, 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1C6685" w:rsidRDefault="001C6685" w:rsidP="00460C1E">
            <w:pPr>
              <w:ind w:firstLine="0"/>
            </w:pPr>
          </w:p>
        </w:tc>
      </w:tr>
    </w:tbl>
    <w:p w:rsidR="00060CFB" w:rsidRDefault="00060CFB" w:rsidP="00060CFB">
      <w:pPr>
        <w:ind w:firstLine="284"/>
        <w:contextualSpacing/>
      </w:pPr>
      <w:r>
        <w:t>Команда на изменение:</w:t>
      </w:r>
    </w:p>
    <w:p w:rsidR="00060CFB" w:rsidRPr="001C6685" w:rsidRDefault="001C6685" w:rsidP="00060CFB">
      <w:pPr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_Ref382926521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0хBA – Частота (запись)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060CFB" w:rsidRDefault="00060CFB" w:rsidP="00437C75">
      <w:pPr>
        <w:ind w:firstLine="284"/>
        <w:contextualSpacing/>
      </w:pPr>
    </w:p>
    <w:p w:rsidR="000909DB" w:rsidRDefault="000909DB" w:rsidP="000909DB">
      <w:pPr>
        <w:pStyle w:val="3"/>
      </w:pPr>
      <w:bookmarkStart w:id="209" w:name="_Ref382926735"/>
      <w:bookmarkStart w:id="210" w:name="_Toc404336442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B</w:t>
      </w:r>
      <w:r w:rsidRPr="00F62CC7">
        <w:t xml:space="preserve"> –</w:t>
      </w:r>
      <w:r w:rsidRPr="00BB1E1E">
        <w:t xml:space="preserve"> </w:t>
      </w:r>
      <w:r>
        <w:t>Номер аппарата (чтение)</w:t>
      </w:r>
      <w:bookmarkEnd w:id="209"/>
      <w:bookmarkEnd w:id="210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5F70B0" w:rsidRDefault="000909DB" w:rsidP="000909DB">
      <w:pPr>
        <w:contextualSpacing/>
        <w:rPr>
          <w:b/>
        </w:rPr>
      </w:pPr>
      <w:r>
        <w:rPr>
          <w:b/>
        </w:rPr>
        <w:lastRenderedPageBreak/>
        <w:t>0х55 0хАА 0х</w:t>
      </w:r>
      <w:r w:rsidRPr="00AB6936">
        <w:rPr>
          <w:b/>
        </w:rPr>
        <w:t>3</w:t>
      </w:r>
      <w:r>
        <w:rPr>
          <w:b/>
          <w:lang w:val="en-US"/>
        </w:rPr>
        <w:t>B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B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36547B" w:rsidRDefault="000909DB" w:rsidP="000909DB">
      <w:pPr>
        <w:tabs>
          <w:tab w:val="left" w:pos="4253"/>
        </w:tabs>
        <w:contextualSpacing/>
        <w:rPr>
          <w:lang w:val="en-US"/>
        </w:rPr>
      </w:pPr>
      <w:r w:rsidRPr="0036547B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36547B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36547B">
        <w:rPr>
          <w:b/>
          <w:lang w:val="en-US"/>
        </w:rPr>
        <w:t>3</w:t>
      </w:r>
      <w:r>
        <w:rPr>
          <w:b/>
          <w:lang w:val="en-US"/>
        </w:rPr>
        <w:t>B</w:t>
      </w:r>
      <w:r w:rsidRPr="0036547B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36547B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36547B">
        <w:rPr>
          <w:b/>
          <w:u w:val="single"/>
          <w:lang w:val="en-US"/>
        </w:rPr>
        <w:t>1</w:t>
      </w:r>
      <w:r w:rsidRPr="0036547B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  <w:r w:rsidRPr="0036547B">
        <w:rPr>
          <w:b/>
          <w:lang w:val="en-US"/>
        </w:rPr>
        <w:t xml:space="preserve">  </w:t>
      </w:r>
      <w:r w:rsidRPr="0036547B">
        <w:rPr>
          <w:b/>
          <w:lang w:val="en-US"/>
        </w:rPr>
        <w:tab/>
      </w:r>
      <w:r w:rsidRPr="0036547B">
        <w:rPr>
          <w:b/>
          <w:lang w:val="en-US"/>
        </w:rPr>
        <w:tab/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 xml:space="preserve">т принимать следующие значения:  </w:t>
      </w:r>
      <w:r w:rsidRPr="000909DB">
        <w:t>1..3</w:t>
      </w:r>
      <w:r>
        <w:t xml:space="preserve"> включительно, с шагом 1.</w:t>
      </w:r>
    </w:p>
    <w:p w:rsidR="000909DB" w:rsidRDefault="000909DB" w:rsidP="000909DB">
      <w:pPr>
        <w:ind w:firstLine="284"/>
        <w:contextualSpacing/>
      </w:pPr>
      <w:r>
        <w:t>Команда на изменение:</w:t>
      </w:r>
    </w:p>
    <w:p w:rsidR="000909DB" w:rsidRPr="000909DB" w:rsidRDefault="000909DB" w:rsidP="000909DB">
      <w:pPr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_Ref382926755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0хBB – Номер аппарата (запись)</w:t>
      </w:r>
      <w:r w:rsidRPr="000909DB">
        <w:rPr>
          <w:i/>
        </w:rPr>
        <w:fldChar w:fldCharType="end"/>
      </w: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_Ref382925179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>
        <w:t>0х</w:t>
      </w:r>
      <w:r w:rsidR="007525B1" w:rsidRPr="007525B1">
        <w:t>B</w:t>
      </w:r>
      <w:r w:rsidR="007525B1">
        <w:t>8 – Сетевой адрес (запись)</w:t>
      </w:r>
      <w:r w:rsidRPr="000909DB">
        <w:rPr>
          <w:i/>
        </w:rPr>
        <w:fldChar w:fldCharType="end"/>
      </w:r>
    </w:p>
    <w:p w:rsidR="000909DB" w:rsidRPr="00056802" w:rsidRDefault="000909DB" w:rsidP="00437C75">
      <w:pPr>
        <w:ind w:firstLine="284"/>
        <w:contextualSpacing/>
      </w:pPr>
    </w:p>
    <w:p w:rsidR="00460C1E" w:rsidRDefault="00460C1E" w:rsidP="00460C1E">
      <w:pPr>
        <w:pStyle w:val="3"/>
      </w:pPr>
      <w:bookmarkStart w:id="211" w:name="_Ref382927079"/>
      <w:bookmarkStart w:id="212" w:name="_Toc404336443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C</w:t>
      </w:r>
      <w:r w:rsidRPr="00F62CC7">
        <w:t xml:space="preserve"> –</w:t>
      </w:r>
      <w:r w:rsidRPr="00BB1E1E">
        <w:t xml:space="preserve"> </w:t>
      </w:r>
      <w:r>
        <w:t xml:space="preserve">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(чтение)</w:t>
      </w:r>
      <w:bookmarkEnd w:id="211"/>
      <w:bookmarkEnd w:id="212"/>
    </w:p>
    <w:p w:rsidR="00460C1E" w:rsidRDefault="00460C1E" w:rsidP="00460C1E"/>
    <w:p w:rsidR="00460C1E" w:rsidRDefault="00460C1E" w:rsidP="00460C1E">
      <w:pPr>
        <w:ind w:firstLine="284"/>
        <w:contextualSpacing/>
      </w:pPr>
      <w:r>
        <w:t>Формат команды:</w:t>
      </w:r>
    </w:p>
    <w:p w:rsidR="00460C1E" w:rsidRPr="00F62CC7" w:rsidRDefault="00460C1E" w:rsidP="00460C1E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</w:rPr>
        <w:t>С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</w:rPr>
        <w:t>С</w:t>
      </w:r>
    </w:p>
    <w:p w:rsidR="00460C1E" w:rsidRDefault="00460C1E" w:rsidP="00460C1E">
      <w:pPr>
        <w:ind w:firstLine="284"/>
        <w:contextualSpacing/>
      </w:pPr>
      <w:r w:rsidRPr="003F77D3">
        <w:t>Ответ:</w:t>
      </w:r>
      <w:r>
        <w:t xml:space="preserve"> </w:t>
      </w:r>
    </w:p>
    <w:p w:rsidR="00460C1E" w:rsidRPr="005439FD" w:rsidRDefault="00460C1E" w:rsidP="00460C1E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BB1E1E">
        <w:rPr>
          <w:b/>
        </w:rPr>
        <w:t>3</w:t>
      </w:r>
      <w:r>
        <w:rPr>
          <w:b/>
        </w:rPr>
        <w:t>С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CA477C" w:rsidRPr="006702FC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</w:rPr>
        <w:t>3</w:t>
      </w:r>
      <w:r w:rsidRPr="00BB1E1E">
        <w:rPr>
          <w:b/>
        </w:rPr>
        <w:t xml:space="preserve"> </w:t>
      </w:r>
      <w:r w:rsidR="00F134DC">
        <w:rPr>
          <w:b/>
          <w:lang w:val="en-US"/>
        </w:rPr>
        <w:t>CRC</w:t>
      </w:r>
      <w:r w:rsidRPr="005439FD">
        <w:rPr>
          <w:b/>
        </w:rPr>
        <w:tab/>
      </w:r>
      <w:r w:rsidRPr="005439FD">
        <w:rPr>
          <w:b/>
        </w:rPr>
        <w:tab/>
      </w:r>
    </w:p>
    <w:p w:rsidR="00460C1E" w:rsidRDefault="00460C1E" w:rsidP="00460C1E">
      <w:pPr>
        <w:ind w:firstLine="284"/>
        <w:contextualSpacing/>
      </w:pPr>
      <w:r>
        <w:t>Данные:</w:t>
      </w:r>
      <w: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460C1E" w:rsidTr="00460C1E">
        <w:tc>
          <w:tcPr>
            <w:tcW w:w="644" w:type="dxa"/>
          </w:tcPr>
          <w:p w:rsidR="00460C1E" w:rsidRDefault="00460C1E" w:rsidP="00460C1E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460C1E" w:rsidRDefault="00460C1E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460C1E" w:rsidRDefault="00460C1E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  <w:vAlign w:val="center"/>
          </w:tcPr>
          <w:p w:rsidR="00460C1E" w:rsidRDefault="00460C1E" w:rsidP="00460C1E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460C1E" w:rsidRPr="00152A64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  <w:vAlign w:val="center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  <w:vAlign w:val="center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  <w:tr w:rsidR="00460C1E" w:rsidTr="00460C1E">
        <w:tc>
          <w:tcPr>
            <w:tcW w:w="644" w:type="dxa"/>
          </w:tcPr>
          <w:p w:rsidR="00460C1E" w:rsidRPr="00152A64" w:rsidRDefault="00460C1E" w:rsidP="00460C1E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5908B4">
              <w:rPr>
                <w:b/>
                <w:u w:val="single"/>
              </w:rPr>
              <w:t>3</w:t>
            </w:r>
          </w:p>
        </w:tc>
        <w:tc>
          <w:tcPr>
            <w:tcW w:w="4878" w:type="dxa"/>
          </w:tcPr>
          <w:p w:rsidR="00460C1E" w:rsidRPr="00152A64" w:rsidRDefault="006E743A" w:rsidP="00460C1E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460C1E" w:rsidRDefault="006E743A" w:rsidP="00460C1E">
            <w:pPr>
              <w:ind w:firstLine="0"/>
            </w:pPr>
            <w:r>
              <w:t>0..22дБ включительно, с шагом 1</w:t>
            </w:r>
          </w:p>
        </w:tc>
      </w:tr>
    </w:tbl>
    <w:p w:rsidR="00460C1E" w:rsidRDefault="00460C1E" w:rsidP="00460C1E">
      <w:pPr>
        <w:ind w:firstLine="284"/>
        <w:contextualSpacing/>
      </w:pPr>
      <w:r>
        <w:t>Команда на изменение:</w:t>
      </w:r>
    </w:p>
    <w:p w:rsidR="00460C1E" w:rsidRPr="007F70C6" w:rsidRDefault="007F70C6" w:rsidP="00460C1E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_Ref382927189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0хBС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460C1E" w:rsidRPr="00046780" w:rsidRDefault="00460C1E" w:rsidP="00437C75">
      <w:pPr>
        <w:ind w:firstLine="284"/>
        <w:contextualSpacing/>
      </w:pPr>
    </w:p>
    <w:p w:rsidR="007F70C6" w:rsidRDefault="007F70C6" w:rsidP="007F70C6">
      <w:pPr>
        <w:pStyle w:val="3"/>
      </w:pPr>
      <w:bookmarkStart w:id="213" w:name="_Ref382927374"/>
      <w:bookmarkStart w:id="214" w:name="_Toc404336444"/>
      <w:r>
        <w:t>0</w:t>
      </w:r>
      <w:r>
        <w:rPr>
          <w:lang w:val="en-US"/>
        </w:rPr>
        <w:t>x</w:t>
      </w:r>
      <w:r w:rsidRPr="00F62CC7">
        <w:t>3</w:t>
      </w:r>
      <w:r>
        <w:rPr>
          <w:lang w:val="en-US"/>
        </w:rPr>
        <w:t>D</w:t>
      </w:r>
      <w:r w:rsidRPr="00F62CC7">
        <w:t xml:space="preserve"> –</w:t>
      </w:r>
      <w:r w:rsidRPr="00BB1E1E">
        <w:t xml:space="preserve"> </w:t>
      </w:r>
      <w:r>
        <w:t>Контроль выходного сигнала (чтение)</w:t>
      </w:r>
      <w:bookmarkEnd w:id="213"/>
      <w:bookmarkEnd w:id="214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>
        <w:rPr>
          <w:b/>
        </w:rPr>
        <w:t>0х55 0хАА 0х</w:t>
      </w:r>
      <w:r w:rsidRPr="00AB6936">
        <w:rPr>
          <w:b/>
        </w:rPr>
        <w:t>3</w:t>
      </w:r>
      <w:r>
        <w:rPr>
          <w:b/>
          <w:lang w:val="en-US"/>
        </w:rPr>
        <w:t>D</w:t>
      </w:r>
      <w:r>
        <w:rPr>
          <w:b/>
        </w:rPr>
        <w:t xml:space="preserve"> 0x00</w:t>
      </w:r>
      <w:r w:rsidRPr="007F1182">
        <w:rPr>
          <w:b/>
        </w:rPr>
        <w:t xml:space="preserve"> </w:t>
      </w:r>
      <w:r w:rsidRPr="00F62CC7">
        <w:rPr>
          <w:b/>
        </w:rPr>
        <w:t>0</w:t>
      </w:r>
      <w:r>
        <w:rPr>
          <w:b/>
          <w:lang w:val="en-US"/>
        </w:rPr>
        <w:t>x</w:t>
      </w:r>
      <w:r w:rsidRPr="00AB6936">
        <w:rPr>
          <w:b/>
        </w:rPr>
        <w:t>3</w:t>
      </w:r>
      <w:r>
        <w:rPr>
          <w:b/>
          <w:lang w:val="en-US"/>
        </w:rPr>
        <w:t>D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046780" w:rsidRDefault="007F70C6" w:rsidP="007F70C6">
      <w:pPr>
        <w:tabs>
          <w:tab w:val="left" w:pos="4253"/>
        </w:tabs>
        <w:contextualSpacing/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r w:rsidRPr="00152A64">
        <w:rPr>
          <w:b/>
          <w:lang w:val="en-US"/>
        </w:rPr>
        <w:t>x</w:t>
      </w:r>
      <w:r w:rsidRPr="00046780">
        <w:rPr>
          <w:b/>
        </w:rPr>
        <w:t>3</w:t>
      </w:r>
      <w:r>
        <w:rPr>
          <w:b/>
          <w:lang w:val="en-US"/>
        </w:rPr>
        <w:t>D</w:t>
      </w:r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046780">
        <w:rPr>
          <w:b/>
        </w:rPr>
        <w:t xml:space="preserve">  </w:t>
      </w:r>
      <w:r w:rsidRPr="00046780">
        <w:rPr>
          <w:b/>
        </w:rPr>
        <w:tab/>
      </w:r>
      <w:r w:rsidRPr="00046780">
        <w:rPr>
          <w:b/>
        </w:rPr>
        <w:tab/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Pr="00F64C2D" w:rsidRDefault="007F70C6" w:rsidP="007F70C6">
      <w:pPr>
        <w:contextualSpacing/>
      </w:pPr>
      <w:proofErr w:type="gramStart"/>
      <w:r w:rsidRPr="003F77D3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proofErr w:type="gramEnd"/>
      <w:r w:rsidRPr="003F77D3">
        <w:t xml:space="preserve"> може</w:t>
      </w:r>
      <w:r>
        <w:t>т принимать следующие значения: Выкл.(0) или Вкл.(1).</w:t>
      </w:r>
    </w:p>
    <w:p w:rsidR="007F70C6" w:rsidRDefault="007F70C6" w:rsidP="007F70C6">
      <w:pPr>
        <w:ind w:firstLine="284"/>
        <w:contextualSpacing/>
      </w:pPr>
      <w:r>
        <w:t>Команда на изменение:</w:t>
      </w:r>
    </w:p>
    <w:p w:rsidR="007F70C6" w:rsidRPr="007F70C6" w:rsidRDefault="007F70C6" w:rsidP="007F70C6">
      <w:pPr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_Ref382927404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0хBD – Контроль выходного сигнала (запись)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7F70C6" w:rsidRPr="007F70C6" w:rsidRDefault="007F70C6" w:rsidP="00437C75">
      <w:pPr>
        <w:ind w:firstLine="284"/>
        <w:contextualSpacing/>
      </w:pPr>
    </w:p>
    <w:p w:rsidR="007C55C0" w:rsidRDefault="007C55C0" w:rsidP="00437C75">
      <w:pPr>
        <w:pStyle w:val="3"/>
      </w:pPr>
      <w:bookmarkStart w:id="215" w:name="_Ref381004758"/>
      <w:bookmarkStart w:id="216" w:name="_Toc404336445"/>
      <w:r>
        <w:t>0</w:t>
      </w:r>
      <w:r>
        <w:rPr>
          <w:lang w:val="en-US"/>
        </w:rPr>
        <w:t xml:space="preserve">x3E </w:t>
      </w:r>
      <w:r w:rsidR="00684E2C">
        <w:rPr>
          <w:lang w:val="en-US"/>
        </w:rPr>
        <w:t xml:space="preserve">– </w:t>
      </w:r>
      <w:bookmarkEnd w:id="215"/>
      <w:r w:rsidR="001C6685">
        <w:t>Тестовые сигналы (чтение)</w:t>
      </w:r>
      <w:bookmarkEnd w:id="216"/>
    </w:p>
    <w:p w:rsidR="00684E2C" w:rsidRPr="00684E2C" w:rsidRDefault="00684E2C" w:rsidP="00437C75"/>
    <w:p w:rsidR="00684E2C" w:rsidRDefault="00684E2C" w:rsidP="00437C75">
      <w:pPr>
        <w:ind w:firstLine="284"/>
        <w:contextualSpacing/>
      </w:pPr>
      <w:r>
        <w:t>Формат команды:</w:t>
      </w:r>
    </w:p>
    <w:p w:rsidR="00684E2C" w:rsidRPr="00994CE6" w:rsidRDefault="00EC598E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E</w:t>
      </w:r>
      <w:r w:rsidR="00684E2C">
        <w:rPr>
          <w:b/>
        </w:rPr>
        <w:t xml:space="preserve"> 0х0</w:t>
      </w:r>
      <w:r w:rsidRPr="00994CE6">
        <w:rPr>
          <w:b/>
        </w:rPr>
        <w:t xml:space="preserve">0 </w:t>
      </w:r>
      <w:r w:rsidR="00684E2C" w:rsidRPr="00684E2C">
        <w:rPr>
          <w:b/>
        </w:rPr>
        <w:t>0</w:t>
      </w:r>
      <w:r w:rsidR="00684E2C">
        <w:rPr>
          <w:b/>
          <w:lang w:val="en-US"/>
        </w:rPr>
        <w:t>x</w:t>
      </w:r>
      <w:r w:rsidR="00684E2C" w:rsidRPr="00684E2C">
        <w:rPr>
          <w:b/>
        </w:rPr>
        <w:t>3</w:t>
      </w:r>
      <w:r>
        <w:rPr>
          <w:b/>
          <w:lang w:val="en-US"/>
        </w:rPr>
        <w:t>E</w:t>
      </w:r>
    </w:p>
    <w:p w:rsidR="00684E2C" w:rsidRDefault="00684E2C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684E2C" w:rsidRPr="00FF24A8" w:rsidRDefault="00684E2C" w:rsidP="00437C75">
      <w:pPr>
        <w:contextualSpacing/>
        <w:rPr>
          <w:b/>
          <w:lang w:val="en-US"/>
        </w:rPr>
      </w:pPr>
      <w:r w:rsidRPr="00FF24A8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FF24A8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FF24A8">
        <w:rPr>
          <w:b/>
          <w:lang w:val="en-US"/>
        </w:rPr>
        <w:t>3</w:t>
      </w:r>
      <w:r w:rsidR="00EC598E">
        <w:rPr>
          <w:b/>
          <w:lang w:val="en-US"/>
        </w:rPr>
        <w:t>E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1</w:t>
      </w:r>
      <w:r w:rsidRPr="00FF24A8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FF24A8">
        <w:rPr>
          <w:b/>
          <w:u w:val="single"/>
          <w:lang w:val="en-US"/>
        </w:rPr>
        <w:t>2</w:t>
      </w:r>
      <w:r w:rsidRPr="00FF24A8">
        <w:rPr>
          <w:b/>
          <w:lang w:val="en-US"/>
        </w:rPr>
        <w:t xml:space="preserve"> … </w:t>
      </w:r>
      <w:proofErr w:type="spellStart"/>
      <w:r w:rsidR="00EC598E">
        <w:rPr>
          <w:b/>
          <w:u w:val="single"/>
          <w:lang w:val="en-US"/>
        </w:rPr>
        <w:t>bx</w:t>
      </w:r>
      <w:proofErr w:type="spellEnd"/>
      <w:r w:rsidRPr="00FF24A8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684E2C" w:rsidRDefault="00684E2C" w:rsidP="00437C75">
      <w:pPr>
        <w:ind w:firstLine="284"/>
        <w:contextualSpacing/>
      </w:pPr>
      <w:r>
        <w:t>Данные:</w:t>
      </w:r>
    </w:p>
    <w:p w:rsidR="005E6AB7" w:rsidRPr="00C251D6" w:rsidRDefault="005E6AB7" w:rsidP="00BB1E1E">
      <w:pPr>
        <w:contextualSpacing/>
      </w:pPr>
      <w:r>
        <w:t>Проверка наличия сигналов</w:t>
      </w:r>
      <w:r w:rsidR="00C251D6">
        <w:t>. Одновременно могут быть РЗ и один из сигналов КЧ.</w:t>
      </w:r>
    </w:p>
    <w:p w:rsidR="00E204F4" w:rsidRDefault="009B417C" w:rsidP="00BB1E1E">
      <w:pPr>
        <w:contextualSpacing/>
      </w:pPr>
      <w:r>
        <w:t xml:space="preserve">В приемнике всегда принимается 6 байт данных. </w:t>
      </w:r>
    </w:p>
    <w:p w:rsidR="009B417C" w:rsidRPr="002265D7" w:rsidRDefault="009B417C" w:rsidP="00BB1E1E">
      <w:pPr>
        <w:contextualSpacing/>
      </w:pPr>
      <w:r>
        <w:t>В передатч</w:t>
      </w:r>
      <w:r w:rsidR="00E204F4">
        <w:t>ике принимается в РЗСК/Р400м 3 байта, в К400/ОПТИКА 5 байт.</w:t>
      </w:r>
    </w:p>
    <w:p w:rsidR="001049AD" w:rsidRDefault="001049AD" w:rsidP="00BB1E1E">
      <w:pPr>
        <w:contextualSpacing/>
        <w:rPr>
          <w:lang w:val="en-US"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4678"/>
        <w:gridCol w:w="3543"/>
      </w:tblGrid>
      <w:tr w:rsidR="00BA1C0A" w:rsidTr="00BA1C0A">
        <w:tc>
          <w:tcPr>
            <w:tcW w:w="1384" w:type="dxa"/>
          </w:tcPr>
          <w:p w:rsidR="00EC598E" w:rsidRDefault="00AB6936" w:rsidP="00D06E44">
            <w:pPr>
              <w:ind w:firstLine="0"/>
              <w:jc w:val="center"/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678" w:type="dxa"/>
          </w:tcPr>
          <w:p w:rsidR="00EC598E" w:rsidRDefault="00982D17" w:rsidP="00D06E44">
            <w:pPr>
              <w:ind w:firstLine="0"/>
              <w:jc w:val="center"/>
            </w:pPr>
            <w:r>
              <w:t>Сигнал</w:t>
            </w:r>
          </w:p>
        </w:tc>
        <w:tc>
          <w:tcPr>
            <w:tcW w:w="3543" w:type="dxa"/>
          </w:tcPr>
          <w:p w:rsidR="00EC598E" w:rsidRDefault="00982D17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F70864" w:rsidRDefault="00982D17" w:rsidP="00BA1C0A">
            <w:pPr>
              <w:ind w:firstLine="0"/>
              <w:jc w:val="center"/>
            </w:pPr>
            <w:r>
              <w:t>0х01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="00C251D6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3" w:type="dxa"/>
            <w:vAlign w:val="center"/>
          </w:tcPr>
          <w:p w:rsidR="00982D17" w:rsidRPr="00152A64" w:rsidRDefault="00982D17" w:rsidP="00D06E44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C251D6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02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C251D6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04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КЧ3</w:t>
            </w:r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C251D6" w:rsidTr="00B23CBB">
        <w:tc>
          <w:tcPr>
            <w:tcW w:w="1384" w:type="dxa"/>
            <w:vAlign w:val="center"/>
          </w:tcPr>
          <w:p w:rsidR="00C251D6" w:rsidRPr="00C251D6" w:rsidRDefault="00C251D6" w:rsidP="00B23CBB">
            <w:pPr>
              <w:ind w:firstLine="0"/>
              <w:jc w:val="center"/>
            </w:pPr>
            <w:r>
              <w:t>0</w:t>
            </w:r>
            <w:r>
              <w:rPr>
                <w:lang w:val="en-US"/>
              </w:rPr>
              <w:t>x</w:t>
            </w:r>
            <w:r>
              <w:t>08</w:t>
            </w:r>
          </w:p>
        </w:tc>
        <w:tc>
          <w:tcPr>
            <w:tcW w:w="4678" w:type="dxa"/>
            <w:vAlign w:val="center"/>
          </w:tcPr>
          <w:p w:rsidR="00C251D6" w:rsidRPr="00982D17" w:rsidRDefault="00C251D6" w:rsidP="00B23CBB">
            <w:pPr>
              <w:ind w:firstLine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3" w:type="dxa"/>
            <w:vAlign w:val="center"/>
          </w:tcPr>
          <w:p w:rsidR="00C251D6" w:rsidRPr="00DE0270" w:rsidRDefault="00C251D6" w:rsidP="00B23CBB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982D17" w:rsidRPr="00EC598E" w:rsidRDefault="00982D17" w:rsidP="00BA1C0A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x10</w:t>
            </w:r>
          </w:p>
        </w:tc>
        <w:tc>
          <w:tcPr>
            <w:tcW w:w="4678" w:type="dxa"/>
            <w:vAlign w:val="center"/>
          </w:tcPr>
          <w:p w:rsidR="00982D17" w:rsidRPr="00982D17" w:rsidRDefault="00982D17" w:rsidP="00D06E44">
            <w:pPr>
              <w:ind w:firstLine="0"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РЗ</w:t>
            </w:r>
          </w:p>
        </w:tc>
        <w:tc>
          <w:tcPr>
            <w:tcW w:w="3543" w:type="dxa"/>
            <w:vAlign w:val="center"/>
          </w:tcPr>
          <w:p w:rsidR="00982D17" w:rsidRPr="00DE0270" w:rsidRDefault="00982D17" w:rsidP="00D06E44">
            <w:pPr>
              <w:ind w:firstLine="0"/>
            </w:pPr>
          </w:p>
        </w:tc>
      </w:tr>
      <w:tr w:rsidR="00BA1C0A" w:rsidTr="00BA1C0A">
        <w:tc>
          <w:tcPr>
            <w:tcW w:w="1384" w:type="dxa"/>
            <w:vAlign w:val="center"/>
          </w:tcPr>
          <w:p w:rsidR="00BA1C0A" w:rsidRPr="005D11B4" w:rsidRDefault="005D11B4" w:rsidP="00BA1C0A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4678" w:type="dxa"/>
          </w:tcPr>
          <w:p w:rsidR="00BA1C0A" w:rsidRPr="00A91360" w:rsidRDefault="00BA1C0A" w:rsidP="003D1CB2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3" w:type="dxa"/>
          </w:tcPr>
          <w:p w:rsidR="00BA1C0A" w:rsidRDefault="00BA1C0A" w:rsidP="003D1CB2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EC598E" w:rsidRDefault="001049AD" w:rsidP="00BB1E1E">
      <w:pPr>
        <w:contextualSpacing/>
      </w:pPr>
      <w:r>
        <w:t>РЗСК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17"/>
        <w:gridCol w:w="692"/>
        <w:gridCol w:w="4678"/>
        <w:gridCol w:w="3544"/>
      </w:tblGrid>
      <w:tr w:rsidR="001049AD" w:rsidTr="005866B6">
        <w:tc>
          <w:tcPr>
            <w:tcW w:w="675" w:type="dxa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lastRenderedPageBreak/>
              <w:t>b1</w:t>
            </w:r>
          </w:p>
        </w:tc>
        <w:tc>
          <w:tcPr>
            <w:tcW w:w="709" w:type="dxa"/>
            <w:gridSpan w:val="2"/>
          </w:tcPr>
          <w:p w:rsidR="001049AD" w:rsidRPr="00C24F10" w:rsidRDefault="001049AD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678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1049AD" w:rsidRPr="00C24F10" w:rsidRDefault="00982D17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Комадна</w:t>
            </w:r>
            <w:proofErr w:type="gramStart"/>
            <w:r w:rsidRPr="00982D17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Команда3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1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Команда</w:t>
            </w:r>
            <w:proofErr w:type="gramStart"/>
            <w:r w:rsidRPr="00982D17">
              <w:rPr>
                <w:rFonts w:ascii="Courier New" w:hAnsi="Courier New" w:cs="Courier New"/>
              </w:rPr>
              <w:t>4</w:t>
            </w:r>
            <w:proofErr w:type="gramEnd"/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РЗ1</w:t>
            </w:r>
          </w:p>
        </w:tc>
      </w:tr>
      <w:tr w:rsidR="00DE3D19" w:rsidTr="00994CE6">
        <w:tc>
          <w:tcPr>
            <w:tcW w:w="692" w:type="dxa"/>
            <w:gridSpan w:val="2"/>
            <w:vMerge w:val="restart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0x02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2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2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Ком3+блок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Ком3 + РЗ</w:t>
            </w:r>
            <w:proofErr w:type="gramStart"/>
            <w:r>
              <w:t>2</w:t>
            </w:r>
            <w:proofErr w:type="gramEnd"/>
          </w:p>
        </w:tc>
      </w:tr>
      <w:tr w:rsidR="00DE3D19" w:rsidTr="00994CE6">
        <w:tc>
          <w:tcPr>
            <w:tcW w:w="692" w:type="dxa"/>
            <w:gridSpan w:val="2"/>
            <w:vMerge/>
            <w:vAlign w:val="center"/>
          </w:tcPr>
          <w:p w:rsidR="00DE3D19" w:rsidRDefault="00DE3D19" w:rsidP="003D1CB2">
            <w:pPr>
              <w:ind w:firstLine="0"/>
              <w:contextualSpacing/>
              <w:jc w:val="center"/>
            </w:pPr>
          </w:p>
        </w:tc>
        <w:tc>
          <w:tcPr>
            <w:tcW w:w="692" w:type="dxa"/>
            <w:vAlign w:val="center"/>
          </w:tcPr>
          <w:p w:rsidR="00DE3D19" w:rsidRPr="00DE3D19" w:rsidRDefault="00DE3D19" w:rsidP="003D1CB2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4678" w:type="dxa"/>
          </w:tcPr>
          <w:p w:rsidR="00DE3D19" w:rsidRPr="00982D17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</w:t>
            </w:r>
            <w:proofErr w:type="gramStart"/>
            <w:r>
              <w:rPr>
                <w:rFonts w:ascii="Courier New" w:hAnsi="Courier New" w:cs="Courier New"/>
              </w:rPr>
              <w:t>4</w:t>
            </w:r>
            <w:proofErr w:type="gramEnd"/>
            <w:r>
              <w:rPr>
                <w:rFonts w:ascii="Courier New" w:hAnsi="Courier New" w:cs="Courier New"/>
              </w:rPr>
              <w:t>+блок</w:t>
            </w:r>
          </w:p>
        </w:tc>
        <w:tc>
          <w:tcPr>
            <w:tcW w:w="3544" w:type="dxa"/>
          </w:tcPr>
          <w:p w:rsidR="00DE3D19" w:rsidRPr="00046780" w:rsidRDefault="00DE3D19" w:rsidP="00994CE6">
            <w:pPr>
              <w:ind w:firstLine="0"/>
              <w:contextualSpacing/>
            </w:pPr>
            <w:r>
              <w:t>Ком</w:t>
            </w:r>
            <w:proofErr w:type="gramStart"/>
            <w:r>
              <w:t>4</w:t>
            </w:r>
            <w:proofErr w:type="gramEnd"/>
            <w:r>
              <w:t xml:space="preserve"> + РЗ2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0x06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без блок</w:t>
            </w:r>
          </w:p>
        </w:tc>
        <w:tc>
          <w:tcPr>
            <w:tcW w:w="3544" w:type="dxa"/>
          </w:tcPr>
          <w:p w:rsidR="00FF24A8" w:rsidRPr="007C55C0" w:rsidRDefault="00FF24A8" w:rsidP="00651D9F">
            <w:pPr>
              <w:ind w:firstLine="0"/>
              <w:contextualSpacing/>
            </w:pPr>
            <w:r>
              <w:t>КЧ</w:t>
            </w:r>
            <w:proofErr w:type="gramStart"/>
            <w:r w:rsidR="00651D9F">
              <w:rPr>
                <w:lang w:val="en-US"/>
              </w:rPr>
              <w:t>2</w:t>
            </w:r>
            <w:proofErr w:type="gramEnd"/>
            <w:r>
              <w:t xml:space="preserve"> + РЗ1</w:t>
            </w:r>
          </w:p>
        </w:tc>
      </w:tr>
      <w:tr w:rsidR="00FF24A8" w:rsidTr="002E6B6A">
        <w:tc>
          <w:tcPr>
            <w:tcW w:w="692" w:type="dxa"/>
            <w:gridSpan w:val="2"/>
            <w:vAlign w:val="center"/>
          </w:tcPr>
          <w:p w:rsidR="00FF24A8" w:rsidRPr="00DE3D19" w:rsidRDefault="00FF24A8" w:rsidP="00FF24A8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0x0A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2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с блок</w:t>
            </w:r>
          </w:p>
        </w:tc>
        <w:tc>
          <w:tcPr>
            <w:tcW w:w="3544" w:type="dxa"/>
          </w:tcPr>
          <w:p w:rsidR="00FF24A8" w:rsidRPr="007C55C0" w:rsidRDefault="00651D9F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rPr>
                <w:lang w:val="en-US"/>
              </w:rPr>
              <w:t>2</w:t>
            </w:r>
            <w:proofErr w:type="gramEnd"/>
            <w:r w:rsidR="00FF24A8">
              <w:t xml:space="preserve"> + РЗ2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0x04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 xml:space="preserve">КЧ </w:t>
            </w:r>
            <w:proofErr w:type="gramStart"/>
            <w:r w:rsidRPr="00982D17">
              <w:rPr>
                <w:rFonts w:ascii="Courier New" w:hAnsi="Courier New" w:cs="Courier New"/>
              </w:rPr>
              <w:t>без</w:t>
            </w:r>
            <w:proofErr w:type="gramEnd"/>
            <w:r w:rsidRPr="00982D17">
              <w:rPr>
                <w:rFonts w:ascii="Courier New" w:hAnsi="Courier New" w:cs="Courier New"/>
              </w:rPr>
              <w:t xml:space="preserve">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РЗ1</w:t>
            </w:r>
          </w:p>
        </w:tc>
      </w:tr>
      <w:tr w:rsidR="00FF24A8" w:rsidTr="00994CE6">
        <w:tc>
          <w:tcPr>
            <w:tcW w:w="692" w:type="dxa"/>
            <w:gridSpan w:val="2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0x08</w:t>
            </w:r>
          </w:p>
        </w:tc>
        <w:tc>
          <w:tcPr>
            <w:tcW w:w="692" w:type="dxa"/>
            <w:vAlign w:val="center"/>
          </w:tcPr>
          <w:p w:rsidR="00FF24A8" w:rsidRPr="00DE3D19" w:rsidRDefault="00FF24A8" w:rsidP="002E6B6A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678" w:type="dxa"/>
          </w:tcPr>
          <w:p w:rsidR="00FF24A8" w:rsidRPr="00982D17" w:rsidRDefault="00FF24A8" w:rsidP="002E6B6A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 с блок</w:t>
            </w:r>
          </w:p>
        </w:tc>
        <w:tc>
          <w:tcPr>
            <w:tcW w:w="3544" w:type="dxa"/>
          </w:tcPr>
          <w:p w:rsidR="00FF24A8" w:rsidRPr="007C55C0" w:rsidRDefault="00FF24A8" w:rsidP="002E6B6A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  <w:r>
              <w:t xml:space="preserve"> + РЗ2</w:t>
            </w:r>
          </w:p>
        </w:tc>
      </w:tr>
      <w:tr w:rsidR="00DE3D19" w:rsidTr="00994CE6">
        <w:tc>
          <w:tcPr>
            <w:tcW w:w="1384" w:type="dxa"/>
            <w:gridSpan w:val="3"/>
            <w:vAlign w:val="center"/>
          </w:tcPr>
          <w:p w:rsidR="00DE3D19" w:rsidRDefault="00DE3D19" w:rsidP="00994CE6">
            <w:pPr>
              <w:ind w:firstLine="0"/>
              <w:contextualSpacing/>
              <w:jc w:val="center"/>
              <w:rPr>
                <w:lang w:val="en-US"/>
              </w:rPr>
            </w:pPr>
            <w:r>
              <w:t>Иначе</w:t>
            </w:r>
          </w:p>
        </w:tc>
        <w:tc>
          <w:tcPr>
            <w:tcW w:w="4678" w:type="dxa"/>
          </w:tcPr>
          <w:p w:rsidR="00DE3D19" w:rsidRPr="00A91360" w:rsidRDefault="00DE3D19" w:rsidP="00994CE6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DE3D19" w:rsidRDefault="00DE3D19" w:rsidP="00994CE6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982D17" w:rsidRDefault="00982D17" w:rsidP="00BB1E1E">
      <w:pPr>
        <w:contextualSpacing/>
      </w:pPr>
      <w:r>
        <w:t>К400</w:t>
      </w:r>
      <w:r w:rsidR="006702FC">
        <w:t xml:space="preserve">(3-х </w:t>
      </w:r>
      <w:proofErr w:type="gramStart"/>
      <w:r w:rsidR="006702FC">
        <w:t>концевая</w:t>
      </w:r>
      <w:proofErr w:type="gramEnd"/>
      <w:r w:rsidR="006702FC">
        <w:t xml:space="preserve"> дополнительные байты для второго приемника)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3"/>
        <w:gridCol w:w="813"/>
        <w:gridCol w:w="813"/>
        <w:gridCol w:w="813"/>
        <w:gridCol w:w="924"/>
        <w:gridCol w:w="1886"/>
        <w:gridCol w:w="3544"/>
      </w:tblGrid>
      <w:tr w:rsidR="005866B6" w:rsidTr="006702FC"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  <w:r w:rsidR="006702FC">
              <w:rPr>
                <w:b/>
                <w:u w:val="single"/>
              </w:rPr>
              <w:t>(</w:t>
            </w:r>
            <w:r w:rsidR="006702FC">
              <w:rPr>
                <w:b/>
                <w:u w:val="single"/>
                <w:lang w:val="en-US"/>
              </w:rPr>
              <w:t>b6)</w:t>
            </w:r>
          </w:p>
        </w:tc>
        <w:tc>
          <w:tcPr>
            <w:tcW w:w="813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  <w:r w:rsidR="006702FC">
              <w:rPr>
                <w:b/>
                <w:u w:val="single"/>
                <w:lang w:val="en-US"/>
              </w:rPr>
              <w:t>(b7)</w:t>
            </w:r>
          </w:p>
        </w:tc>
        <w:tc>
          <w:tcPr>
            <w:tcW w:w="813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  <w:r w:rsidR="006702FC">
              <w:rPr>
                <w:b/>
                <w:u w:val="single"/>
                <w:lang w:val="en-US"/>
              </w:rPr>
              <w:t>(b8)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  <w:r w:rsidR="006702FC">
              <w:rPr>
                <w:b/>
                <w:u w:val="single"/>
                <w:lang w:val="en-US"/>
              </w:rPr>
              <w:t>(b9)</w:t>
            </w:r>
          </w:p>
        </w:tc>
        <w:tc>
          <w:tcPr>
            <w:tcW w:w="924" w:type="dxa"/>
          </w:tcPr>
          <w:p w:rsidR="005866B6" w:rsidRPr="006702FC" w:rsidRDefault="005866B6" w:rsidP="00D06E44">
            <w:pPr>
              <w:ind w:firstLine="0"/>
              <w:contextualSpacing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  <w:r w:rsidR="006702FC">
              <w:rPr>
                <w:b/>
                <w:u w:val="single"/>
                <w:lang w:val="en-US"/>
              </w:rPr>
              <w:t>(b10)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5866B6" w:rsidRPr="00C24F10" w:rsidRDefault="005866B6" w:rsidP="00D06E44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982D17"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RPr="007C55C0" w:rsidTr="006702FC">
        <w:tc>
          <w:tcPr>
            <w:tcW w:w="813" w:type="dxa"/>
            <w:vAlign w:val="center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x02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5866B6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 w:rsidRPr="00982D17">
              <w:rPr>
                <w:rFonts w:ascii="Courier New" w:hAnsi="Courier New" w:cs="Courier New"/>
              </w:rPr>
              <w:t>КЧ</w:t>
            </w:r>
            <w:proofErr w:type="gramStart"/>
            <w:r w:rsidRPr="005866B6">
              <w:rPr>
                <w:rFonts w:ascii="Courier New" w:hAnsi="Courier New" w:cs="Courier New"/>
              </w:rPr>
              <w:t>2</w:t>
            </w:r>
            <w:proofErr w:type="gramEnd"/>
          </w:p>
        </w:tc>
        <w:tc>
          <w:tcPr>
            <w:tcW w:w="3544" w:type="dxa"/>
          </w:tcPr>
          <w:p w:rsidR="005866B6" w:rsidRPr="007C55C0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  <w:vAlign w:val="center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5866B6" w:rsidRPr="008A55C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1886" w:type="dxa"/>
          </w:tcPr>
          <w:p w:rsidR="00A27436" w:rsidRPr="00982D17" w:rsidRDefault="00A2743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8F7848" w:rsidTr="006702FC">
        <w:tc>
          <w:tcPr>
            <w:tcW w:w="813" w:type="dxa"/>
          </w:tcPr>
          <w:p w:rsidR="008F7848" w:rsidRDefault="008F7848" w:rsidP="00D06E44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C030B8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8F7848" w:rsidRPr="00982D17" w:rsidRDefault="008F7848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8F7848" w:rsidRPr="00982D17" w:rsidRDefault="008F7848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8F7848" w:rsidRDefault="008F7848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9</w:t>
            </w:r>
            <w:proofErr w:type="gramEnd"/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2A4DA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2A4DA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Команда16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Команда17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167C97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167C97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924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Команда24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Команда25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A27436" w:rsidTr="006702FC"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813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924" w:type="dxa"/>
          </w:tcPr>
          <w:p w:rsidR="00A27436" w:rsidRDefault="00A27436" w:rsidP="00D06E44">
            <w:pPr>
              <w:ind w:firstLine="0"/>
              <w:jc w:val="center"/>
            </w:pPr>
            <w:r w:rsidRPr="00372E68">
              <w:t>…</w:t>
            </w:r>
          </w:p>
        </w:tc>
        <w:tc>
          <w:tcPr>
            <w:tcW w:w="1886" w:type="dxa"/>
          </w:tcPr>
          <w:p w:rsidR="00A27436" w:rsidRDefault="00A27436" w:rsidP="00D06E44">
            <w:pPr>
              <w:ind w:firstLine="0"/>
            </w:pPr>
            <w:r w:rsidRPr="00372E68">
              <w:t>…</w:t>
            </w:r>
          </w:p>
        </w:tc>
        <w:tc>
          <w:tcPr>
            <w:tcW w:w="3544" w:type="dxa"/>
          </w:tcPr>
          <w:p w:rsidR="00A27436" w:rsidRDefault="00A27436" w:rsidP="00D06E44">
            <w:pPr>
              <w:ind w:firstLine="0"/>
              <w:contextualSpacing/>
            </w:pPr>
          </w:p>
        </w:tc>
      </w:tr>
      <w:tr w:rsidR="005866B6" w:rsidTr="006702FC"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813" w:type="dxa"/>
          </w:tcPr>
          <w:p w:rsidR="005866B6" w:rsidRPr="00982D17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924" w:type="dxa"/>
          </w:tcPr>
          <w:p w:rsidR="005866B6" w:rsidRPr="00C030B8" w:rsidRDefault="005866B6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1886" w:type="dxa"/>
          </w:tcPr>
          <w:p w:rsidR="005866B6" w:rsidRPr="00982D17" w:rsidRDefault="005866B6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Команда32</w:t>
            </w:r>
          </w:p>
        </w:tc>
        <w:tc>
          <w:tcPr>
            <w:tcW w:w="3544" w:type="dxa"/>
          </w:tcPr>
          <w:p w:rsidR="005866B6" w:rsidRDefault="005866B6" w:rsidP="00D06E44">
            <w:pPr>
              <w:ind w:firstLine="0"/>
              <w:contextualSpacing/>
            </w:pPr>
          </w:p>
        </w:tc>
      </w:tr>
      <w:tr w:rsidR="00BA1C0A" w:rsidTr="006702FC">
        <w:tc>
          <w:tcPr>
            <w:tcW w:w="4176" w:type="dxa"/>
            <w:gridSpan w:val="5"/>
          </w:tcPr>
          <w:p w:rsidR="00BA1C0A" w:rsidRPr="00BA1C0A" w:rsidRDefault="00BA1C0A" w:rsidP="00D06E44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1886" w:type="dxa"/>
          </w:tcPr>
          <w:p w:rsidR="00BA1C0A" w:rsidRDefault="00BA1C0A" w:rsidP="00D06E44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BA1C0A" w:rsidRDefault="00BA1C0A" w:rsidP="00D06E44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2552"/>
        <w:gridCol w:w="3544"/>
      </w:tblGrid>
      <w:tr w:rsidR="004E271B" w:rsidTr="00EC66ED">
        <w:tc>
          <w:tcPr>
            <w:tcW w:w="675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3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</w:pPr>
            <w:r>
              <w:rPr>
                <w:b/>
                <w:u w:val="single"/>
                <w:lang w:val="en-US"/>
              </w:rPr>
              <w:t>b4</w:t>
            </w:r>
          </w:p>
        </w:tc>
        <w:tc>
          <w:tcPr>
            <w:tcW w:w="708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  <w:rPr>
                <w:rFonts w:ascii="Courier New" w:hAnsi="Courier New" w:cs="Courier New"/>
              </w:rPr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5</w:t>
            </w:r>
          </w:p>
        </w:tc>
        <w:tc>
          <w:tcPr>
            <w:tcW w:w="2552" w:type="dxa"/>
          </w:tcPr>
          <w:p w:rsidR="004E271B" w:rsidRPr="005866B6" w:rsidRDefault="004E271B" w:rsidP="00EC66ED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3544" w:type="dxa"/>
          </w:tcPr>
          <w:p w:rsidR="004E271B" w:rsidRPr="00C24F10" w:rsidRDefault="004E271B" w:rsidP="00EC66ED">
            <w:pPr>
              <w:ind w:firstLine="0"/>
              <w:contextualSpacing/>
              <w:jc w:val="center"/>
            </w:pPr>
            <w:r>
              <w:t>Комментарий</w:t>
            </w: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КЧ</w:t>
            </w:r>
          </w:p>
        </w:tc>
        <w:tc>
          <w:tcPr>
            <w:tcW w:w="3544" w:type="dxa"/>
          </w:tcPr>
          <w:p w:rsidR="004E271B" w:rsidRPr="007C55C0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  <w:vAlign w:val="center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0x01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</w:t>
            </w:r>
            <w:proofErr w:type="gramStart"/>
            <w:r>
              <w:rPr>
                <w:rFonts w:ascii="Courier New" w:hAnsi="Courier New" w:cs="Courier New"/>
              </w:rPr>
              <w:t>1</w:t>
            </w:r>
            <w:proofErr w:type="gramEnd"/>
          </w:p>
        </w:tc>
        <w:tc>
          <w:tcPr>
            <w:tcW w:w="3544" w:type="dxa"/>
          </w:tcPr>
          <w:p w:rsidR="004E271B" w:rsidRPr="008A55C6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9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708" w:type="dxa"/>
          </w:tcPr>
          <w:p w:rsidR="004E271B" w:rsidRDefault="004E271B" w:rsidP="00EC66ED">
            <w:pPr>
              <w:ind w:firstLine="0"/>
              <w:jc w:val="center"/>
            </w:pPr>
            <w:r w:rsidRPr="008D6044">
              <w:t>…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t>…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675" w:type="dxa"/>
          </w:tcPr>
          <w:p w:rsidR="004E271B" w:rsidRDefault="004E271B" w:rsidP="00EC66ED">
            <w:pPr>
              <w:ind w:firstLine="0"/>
              <w:jc w:val="center"/>
            </w:pPr>
            <w:r w:rsidRPr="00C1388F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C030B8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0x80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9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708" w:type="dxa"/>
          </w:tcPr>
          <w:p w:rsidR="004E271B" w:rsidRPr="00982D17" w:rsidRDefault="004E271B" w:rsidP="00EC66ED">
            <w:pPr>
              <w:ind w:firstLine="0"/>
              <w:contextualSpacing/>
              <w:jc w:val="center"/>
              <w:rPr>
                <w:lang w:val="en-US"/>
              </w:rPr>
            </w:pPr>
            <w:r w:rsidRPr="00982D17">
              <w:rPr>
                <w:lang w:val="en-US"/>
              </w:rPr>
              <w:t>x</w:t>
            </w:r>
          </w:p>
        </w:tc>
        <w:tc>
          <w:tcPr>
            <w:tcW w:w="2552" w:type="dxa"/>
          </w:tcPr>
          <w:p w:rsidR="004E271B" w:rsidRPr="00982D17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Команда8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</w:p>
        </w:tc>
      </w:tr>
      <w:tr w:rsidR="004E271B" w:rsidTr="00EC66ED">
        <w:tc>
          <w:tcPr>
            <w:tcW w:w="3510" w:type="dxa"/>
            <w:gridSpan w:val="5"/>
          </w:tcPr>
          <w:p w:rsidR="004E271B" w:rsidRPr="00BA1C0A" w:rsidRDefault="004E271B" w:rsidP="00EC66ED">
            <w:pPr>
              <w:ind w:firstLine="0"/>
              <w:contextualSpacing/>
              <w:jc w:val="center"/>
            </w:pPr>
            <w:r>
              <w:t>Иначе</w:t>
            </w:r>
          </w:p>
        </w:tc>
        <w:tc>
          <w:tcPr>
            <w:tcW w:w="2552" w:type="dxa"/>
          </w:tcPr>
          <w:p w:rsidR="004E271B" w:rsidRDefault="004E271B" w:rsidP="00EC66ED">
            <w:pPr>
              <w:ind w:firstLine="0"/>
              <w:contextualSpacing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Выкл.</w:t>
            </w:r>
          </w:p>
        </w:tc>
        <w:tc>
          <w:tcPr>
            <w:tcW w:w="3544" w:type="dxa"/>
          </w:tcPr>
          <w:p w:rsidR="004E271B" w:rsidRDefault="004E271B" w:rsidP="00EC66ED">
            <w:pPr>
              <w:ind w:firstLine="0"/>
              <w:contextualSpacing/>
            </w:pPr>
            <w:r>
              <w:t>Сигнала на выходе нет</w:t>
            </w:r>
          </w:p>
        </w:tc>
      </w:tr>
    </w:tbl>
    <w:p w:rsidR="004E271B" w:rsidRDefault="004E271B" w:rsidP="00437C75">
      <w:pPr>
        <w:ind w:firstLine="284"/>
        <w:contextualSpacing/>
      </w:pPr>
    </w:p>
    <w:p w:rsidR="00684E2C" w:rsidRDefault="00684E2C" w:rsidP="00437C75">
      <w:pPr>
        <w:ind w:firstLine="284"/>
        <w:contextualSpacing/>
      </w:pPr>
      <w:r>
        <w:t>Команда на изменение:</w:t>
      </w:r>
    </w:p>
    <w:p w:rsidR="007C55C0" w:rsidRDefault="004530CC" w:rsidP="004530CC">
      <w:pPr>
        <w:contextualSpacing/>
        <w:rPr>
          <w:i/>
        </w:rPr>
      </w:pPr>
      <w:r w:rsidRPr="004530CC">
        <w:rPr>
          <w:i/>
        </w:rPr>
        <w:fldChar w:fldCharType="begin"/>
      </w:r>
      <w:r w:rsidRPr="004530CC">
        <w:rPr>
          <w:i/>
        </w:rPr>
        <w:instrText xml:space="preserve"> REF _Ref382987795 \h  \* MERGEFORMAT </w:instrText>
      </w:r>
      <w:r w:rsidRPr="004530CC">
        <w:rPr>
          <w:i/>
        </w:rPr>
      </w:r>
      <w:r w:rsidRPr="004530CC">
        <w:rPr>
          <w:i/>
        </w:rPr>
        <w:fldChar w:fldCharType="separate"/>
      </w:r>
      <w:r w:rsidR="007525B1" w:rsidRPr="007525B1">
        <w:rPr>
          <w:i/>
        </w:rPr>
        <w:t>0x7E – Установка режима Тест 1 (запись)</w:t>
      </w:r>
      <w:r w:rsidRPr="004530CC">
        <w:rPr>
          <w:i/>
        </w:rPr>
        <w:fldChar w:fldCharType="end"/>
      </w:r>
    </w:p>
    <w:p w:rsidR="004530CC" w:rsidRPr="004530CC" w:rsidRDefault="004530CC" w:rsidP="004530CC">
      <w:pPr>
        <w:contextualSpacing/>
        <w:rPr>
          <w:i/>
        </w:rPr>
      </w:pPr>
    </w:p>
    <w:p w:rsidR="00B2293C" w:rsidRDefault="000531C7" w:rsidP="00437C75">
      <w:pPr>
        <w:pStyle w:val="3"/>
      </w:pPr>
      <w:bookmarkStart w:id="217" w:name="_Ref380594077"/>
      <w:bookmarkStart w:id="218" w:name="_Toc404336446"/>
      <w:r>
        <w:rPr>
          <w:lang w:val="en-US"/>
        </w:rPr>
        <w:t xml:space="preserve">0x3F – </w:t>
      </w:r>
      <w:r>
        <w:t>Версия аппарата (чтение)</w:t>
      </w:r>
      <w:bookmarkEnd w:id="217"/>
      <w:bookmarkEnd w:id="218"/>
    </w:p>
    <w:p w:rsidR="000531C7" w:rsidRDefault="000531C7" w:rsidP="00437C75"/>
    <w:p w:rsidR="000531C7" w:rsidRDefault="000531C7" w:rsidP="00437C75">
      <w:pPr>
        <w:ind w:firstLine="284"/>
        <w:contextualSpacing/>
      </w:pPr>
      <w:r>
        <w:t>Формат команды:</w:t>
      </w:r>
    </w:p>
    <w:p w:rsidR="000531C7" w:rsidRPr="007367E2" w:rsidRDefault="000531C7" w:rsidP="00437C75">
      <w:pPr>
        <w:contextualSpacing/>
        <w:rPr>
          <w:b/>
        </w:rPr>
      </w:pPr>
      <w:r>
        <w:rPr>
          <w:b/>
        </w:rPr>
        <w:t>0х55 0хАА 0х3</w:t>
      </w:r>
      <w:r>
        <w:rPr>
          <w:b/>
          <w:lang w:val="en-US"/>
        </w:rPr>
        <w:t>F</w:t>
      </w:r>
      <w:r>
        <w:rPr>
          <w:b/>
        </w:rPr>
        <w:t xml:space="preserve"> 0х0</w:t>
      </w:r>
      <w:r w:rsidRPr="007367E2">
        <w:rPr>
          <w:b/>
        </w:rPr>
        <w:t>0</w:t>
      </w:r>
      <w:r>
        <w:rPr>
          <w:b/>
        </w:rPr>
        <w:t xml:space="preserve"> </w:t>
      </w:r>
      <w:r w:rsidRPr="000531C7">
        <w:rPr>
          <w:b/>
        </w:rPr>
        <w:t>0</w:t>
      </w:r>
      <w:r>
        <w:rPr>
          <w:b/>
          <w:lang w:val="en-US"/>
        </w:rPr>
        <w:t>x</w:t>
      </w:r>
      <w:r w:rsidRPr="000531C7">
        <w:rPr>
          <w:b/>
        </w:rPr>
        <w:t>3</w:t>
      </w:r>
      <w:r>
        <w:rPr>
          <w:b/>
          <w:lang w:val="en-US"/>
        </w:rPr>
        <w:t>F</w:t>
      </w:r>
    </w:p>
    <w:p w:rsidR="000531C7" w:rsidRDefault="000531C7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531C7" w:rsidRPr="00166A2C" w:rsidRDefault="000531C7" w:rsidP="00437C75">
      <w:pPr>
        <w:contextualSpacing/>
        <w:rPr>
          <w:b/>
          <w:lang w:val="en-US"/>
        </w:rPr>
      </w:pPr>
      <w:r w:rsidRPr="00166A2C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55 0</w:t>
      </w:r>
      <w:r w:rsidRPr="00152A64">
        <w:rPr>
          <w:b/>
          <w:lang w:val="en-US"/>
        </w:rPr>
        <w:t>xAA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Pr="00166A2C">
        <w:rPr>
          <w:b/>
          <w:lang w:val="en-US"/>
        </w:rPr>
        <w:t>3</w:t>
      </w:r>
      <w:r>
        <w:rPr>
          <w:b/>
          <w:lang w:val="en-US"/>
        </w:rPr>
        <w:t>F</w:t>
      </w:r>
      <w:r w:rsidRPr="00166A2C">
        <w:rPr>
          <w:b/>
          <w:lang w:val="en-US"/>
        </w:rPr>
        <w:t xml:space="preserve"> 0</w:t>
      </w:r>
      <w:r w:rsidRPr="00152A64">
        <w:rPr>
          <w:b/>
          <w:lang w:val="en-US"/>
        </w:rPr>
        <w:t>x</w:t>
      </w:r>
      <w:r w:rsidR="000F34DC">
        <w:rPr>
          <w:b/>
          <w:lang w:val="en-US"/>
        </w:rPr>
        <w:t>XX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1</w:t>
      </w:r>
      <w:r w:rsidRPr="00166A2C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166A2C">
        <w:rPr>
          <w:b/>
          <w:u w:val="single"/>
          <w:lang w:val="en-US"/>
        </w:rPr>
        <w:t>2</w:t>
      </w:r>
      <w:r w:rsidRPr="00166A2C">
        <w:rPr>
          <w:b/>
          <w:lang w:val="en-US"/>
        </w:rPr>
        <w:t xml:space="preserve"> … </w:t>
      </w:r>
      <w:proofErr w:type="spellStart"/>
      <w:r w:rsidRPr="00152A64">
        <w:rPr>
          <w:b/>
          <w:u w:val="single"/>
          <w:lang w:val="en-US"/>
        </w:rPr>
        <w:t>b</w:t>
      </w:r>
      <w:r w:rsidR="000F34DC">
        <w:rPr>
          <w:b/>
          <w:u w:val="single"/>
          <w:lang w:val="en-US"/>
        </w:rPr>
        <w:t>XX</w:t>
      </w:r>
      <w:proofErr w:type="spellEnd"/>
      <w:r w:rsidRPr="00166A2C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531C7" w:rsidRDefault="000531C7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5"/>
        <w:gridCol w:w="2659"/>
        <w:gridCol w:w="3921"/>
        <w:gridCol w:w="3196"/>
      </w:tblGrid>
      <w:tr w:rsidR="000F34DC" w:rsidTr="000F34DC">
        <w:tc>
          <w:tcPr>
            <w:tcW w:w="645" w:type="dxa"/>
          </w:tcPr>
          <w:p w:rsidR="000F34DC" w:rsidRDefault="000F34DC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2659" w:type="dxa"/>
          </w:tcPr>
          <w:p w:rsidR="000F34DC" w:rsidRDefault="000F34DC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3921" w:type="dxa"/>
          </w:tcPr>
          <w:p w:rsidR="000F34DC" w:rsidRDefault="000F34DC" w:rsidP="00D06E44">
            <w:pPr>
              <w:ind w:firstLine="0"/>
              <w:jc w:val="center"/>
            </w:pPr>
            <w:r>
              <w:t>Комментарий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  <w:jc w:val="center"/>
            </w:pPr>
            <w:r>
              <w:t>Дополнительно</w:t>
            </w: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Защита</w:t>
            </w:r>
          </w:p>
        </w:tc>
        <w:tc>
          <w:tcPr>
            <w:tcW w:w="3921" w:type="dxa"/>
            <w:vAlign w:val="center"/>
          </w:tcPr>
          <w:p w:rsidR="000F34DC" w:rsidRPr="00152A64" w:rsidRDefault="000F34DC" w:rsidP="00D06E44">
            <w:pPr>
              <w:ind w:firstLine="0"/>
            </w:pPr>
            <w:r>
              <w:t>0 – нет, 1 - есть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команд приемника 1</w:t>
            </w:r>
          </w:p>
        </w:tc>
        <w:tc>
          <w:tcPr>
            <w:tcW w:w="3921" w:type="dxa"/>
            <w:vAlign w:val="center"/>
          </w:tcPr>
          <w:p w:rsidR="000F34DC" w:rsidRPr="00DE0270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 w:rsidRPr="00DE0270">
              <w:t>2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70864">
              <w:rPr>
                <w:b/>
                <w:u w:val="single"/>
              </w:rPr>
              <w:t>3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>Кол-во команд приемника 2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3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4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Кол-во команд передатчика </w:t>
            </w:r>
          </w:p>
        </w:tc>
        <w:tc>
          <w:tcPr>
            <w:tcW w:w="3921" w:type="dxa"/>
            <w:vAlign w:val="center"/>
          </w:tcPr>
          <w:p w:rsidR="000F34DC" w:rsidRPr="00F70864" w:rsidRDefault="000F34DC" w:rsidP="00D06E44">
            <w:pPr>
              <w:ind w:firstLine="0"/>
            </w:pPr>
            <w:r>
              <w:t xml:space="preserve">Диапазон от 0 до 4. Кол-во команд = </w:t>
            </w:r>
            <w:r>
              <w:rPr>
                <w:lang w:val="en-US"/>
              </w:rPr>
              <w:t>b</w:t>
            </w:r>
            <w:r>
              <w:t>4</w:t>
            </w:r>
            <w:r w:rsidRPr="00F70864">
              <w:t xml:space="preserve"> * 4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5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Кол-во аппаратов в линии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1 – 2-х концевая, 2 – 3-х концевая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6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>Тип линии</w:t>
            </w:r>
          </w:p>
        </w:tc>
        <w:tc>
          <w:tcPr>
            <w:tcW w:w="3921" w:type="dxa"/>
            <w:vAlign w:val="center"/>
          </w:tcPr>
          <w:p w:rsidR="000F34DC" w:rsidRPr="009E47D3" w:rsidRDefault="000F34DC" w:rsidP="00D06E44">
            <w:pPr>
              <w:ind w:firstLine="0"/>
            </w:pPr>
            <w:r>
              <w:t xml:space="preserve">1 – </w:t>
            </w:r>
            <w:proofErr w:type="gramStart"/>
            <w:r>
              <w:t>ВЛ</w:t>
            </w:r>
            <w:proofErr w:type="gramEnd"/>
            <w:r>
              <w:t>, 2 – ВОЛС, 3 – Е1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7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У Р400м старший байт= </w:t>
            </w:r>
            <w:r w:rsidRPr="00F70864">
              <w:t>0</w:t>
            </w:r>
            <w:proofErr w:type="spellStart"/>
            <w:r>
              <w:rPr>
                <w:lang w:val="en-US"/>
              </w:rPr>
              <w:t>xFx</w:t>
            </w:r>
            <w:proofErr w:type="spellEnd"/>
            <w:r>
              <w:t>. Версия выводится</w:t>
            </w:r>
            <w:r w:rsidRPr="00F70864">
              <w:t xml:space="preserve"> </w:t>
            </w:r>
            <w:r>
              <w:t xml:space="preserve">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Pr="00F70864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8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Mega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642649">
              <w:rPr>
                <w:b/>
                <w:u w:val="single"/>
              </w:rPr>
              <w:t>9</w:t>
            </w:r>
          </w:p>
        </w:tc>
        <w:tc>
          <w:tcPr>
            <w:tcW w:w="2659" w:type="dxa"/>
          </w:tcPr>
          <w:p w:rsidR="000F34DC" w:rsidRPr="00F708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старший байт</w:t>
            </w:r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D06E44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D06E44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152A64" w:rsidRDefault="000F34DC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</w:t>
            </w:r>
            <w:r w:rsidRPr="00F70864">
              <w:rPr>
                <w:b/>
                <w:u w:val="single"/>
              </w:rPr>
              <w:t>10</w:t>
            </w:r>
          </w:p>
        </w:tc>
        <w:tc>
          <w:tcPr>
            <w:tcW w:w="2659" w:type="dxa"/>
          </w:tcPr>
          <w:p w:rsidR="000F34DC" w:rsidRPr="00152A64" w:rsidRDefault="000F34DC" w:rsidP="00D06E44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>
              <w:t xml:space="preserve"> БСП, младший байт</w:t>
            </w:r>
          </w:p>
        </w:tc>
        <w:tc>
          <w:tcPr>
            <w:tcW w:w="3921" w:type="dxa"/>
            <w:vMerge/>
            <w:vAlign w:val="center"/>
          </w:tcPr>
          <w:p w:rsidR="000F34DC" w:rsidRDefault="000F34DC" w:rsidP="00D06E44">
            <w:pPr>
              <w:ind w:firstLine="0"/>
            </w:pPr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</w:tcPr>
          <w:p w:rsidR="000F34DC" w:rsidRPr="00BC4B18" w:rsidRDefault="000F34DC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b11</w:t>
            </w:r>
          </w:p>
        </w:tc>
        <w:tc>
          <w:tcPr>
            <w:tcW w:w="2659" w:type="dxa"/>
          </w:tcPr>
          <w:p w:rsidR="000F34DC" w:rsidRPr="00BC4B18" w:rsidRDefault="000F34DC" w:rsidP="00D06E44">
            <w:pPr>
              <w:ind w:firstLine="0"/>
            </w:pPr>
            <w:r>
              <w:t>Совместимость</w:t>
            </w:r>
          </w:p>
        </w:tc>
        <w:tc>
          <w:tcPr>
            <w:tcW w:w="3921" w:type="dxa"/>
            <w:vAlign w:val="center"/>
          </w:tcPr>
          <w:p w:rsidR="000F34DC" w:rsidRDefault="000F34DC" w:rsidP="00D06E44">
            <w:pPr>
              <w:ind w:firstLine="0"/>
            </w:pPr>
            <w:r>
              <w:t>ВР400\Р400м</w:t>
            </w:r>
            <w:ins w:id="219" w:author="Comparison" w:date="2014-11-19T13:34:00Z">
              <w:r>
                <w:t>\К400</w:t>
              </w:r>
            </w:ins>
          </w:p>
        </w:tc>
        <w:tc>
          <w:tcPr>
            <w:tcW w:w="3196" w:type="dxa"/>
          </w:tcPr>
          <w:p w:rsidR="000F34DC" w:rsidRDefault="000F34DC" w:rsidP="00D06E4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b12</w:t>
            </w:r>
          </w:p>
        </w:tc>
        <w:tc>
          <w:tcPr>
            <w:tcW w:w="2659" w:type="dxa"/>
            <w:vAlign w:val="center"/>
          </w:tcPr>
          <w:p w:rsidR="000F34DC" w:rsidRPr="002B5E89" w:rsidRDefault="000F34DC" w:rsidP="00A449A4">
            <w:pPr>
              <w:ind w:firstLine="0"/>
            </w:pPr>
            <w:r>
              <w:t>Версия ПЛИС БСК ПРД 1-16 ком</w:t>
            </w:r>
          </w:p>
        </w:tc>
        <w:tc>
          <w:tcPr>
            <w:tcW w:w="3921" w:type="dxa"/>
            <w:vAlign w:val="center"/>
          </w:tcPr>
          <w:p w:rsidR="000F34DC" w:rsidRPr="008318EA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 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b13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ПРД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b14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1-16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 xml:space="preserve">.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b15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БСК ПРМ 17-32 ком</w:t>
            </w:r>
          </w:p>
        </w:tc>
        <w:tc>
          <w:tcPr>
            <w:tcW w:w="3921" w:type="dxa"/>
            <w:vAlign w:val="center"/>
          </w:tcPr>
          <w:p w:rsidR="000F34DC" w:rsidRDefault="000F34DC" w:rsidP="00A449A4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A449A4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A449A4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512D8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b16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ПЛИС БСЗ</w:t>
            </w:r>
          </w:p>
        </w:tc>
        <w:tc>
          <w:tcPr>
            <w:tcW w:w="3921" w:type="dxa"/>
            <w:vAlign w:val="center"/>
          </w:tcPr>
          <w:p w:rsidR="000F34DC" w:rsidRDefault="000F34DC" w:rsidP="00512D82">
            <w:pPr>
              <w:ind w:firstLine="0"/>
            </w:pPr>
            <w:r>
              <w:t xml:space="preserve">Старшая </w:t>
            </w:r>
            <w:proofErr w:type="spellStart"/>
            <w:r>
              <w:t>тертрада</w:t>
            </w:r>
            <w:proofErr w:type="spellEnd"/>
            <w:r>
              <w:t xml:space="preserve"> </w:t>
            </w:r>
            <w:proofErr w:type="gramStart"/>
            <w:r>
              <w:t>–в</w:t>
            </w:r>
            <w:proofErr w:type="gramEnd"/>
            <w:r>
              <w:t xml:space="preserve">ерсия, младшая – ревизия. </w:t>
            </w:r>
          </w:p>
          <w:p w:rsidR="000F34DC" w:rsidRDefault="000F34DC" w:rsidP="00512D82">
            <w:pPr>
              <w:ind w:firstLine="0"/>
            </w:pPr>
            <w:r>
              <w:t xml:space="preserve">Выводится в </w:t>
            </w:r>
            <w:r>
              <w:rPr>
                <w:lang w:val="en-US"/>
              </w:rPr>
              <w:t>HEX</w:t>
            </w:r>
            <w:r w:rsidRPr="008318EA">
              <w:t>.</w:t>
            </w:r>
            <w:r w:rsidRPr="00A449A4">
              <w:t xml:space="preserve"> </w:t>
            </w:r>
            <w:r>
              <w:t>Например: 0х12 это 01.02</w:t>
            </w:r>
          </w:p>
        </w:tc>
        <w:tc>
          <w:tcPr>
            <w:tcW w:w="3196" w:type="dxa"/>
          </w:tcPr>
          <w:p w:rsidR="000F34DC" w:rsidRDefault="000F34DC" w:rsidP="00512D8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7367E2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b17</w:t>
            </w:r>
          </w:p>
        </w:tc>
        <w:tc>
          <w:tcPr>
            <w:tcW w:w="2659" w:type="dxa"/>
            <w:vAlign w:val="center"/>
          </w:tcPr>
          <w:p w:rsidR="000F34DC" w:rsidRDefault="000F34DC" w:rsidP="00A449A4">
            <w:pPr>
              <w:ind w:firstLine="0"/>
            </w:pPr>
            <w:r>
              <w:t>Версия аппарата</w:t>
            </w:r>
          </w:p>
        </w:tc>
        <w:tc>
          <w:tcPr>
            <w:tcW w:w="3921" w:type="dxa"/>
            <w:vAlign w:val="center"/>
          </w:tcPr>
          <w:p w:rsidR="000F34DC" w:rsidRDefault="000F34DC" w:rsidP="007367E2">
            <w:pPr>
              <w:ind w:firstLine="0"/>
            </w:pPr>
            <w:r>
              <w:t xml:space="preserve">1 – Р400, 2 – РЗСК, 3 – К400, 4 – Р400М </w:t>
            </w:r>
          </w:p>
        </w:tc>
        <w:tc>
          <w:tcPr>
            <w:tcW w:w="3196" w:type="dxa"/>
          </w:tcPr>
          <w:p w:rsidR="000F34DC" w:rsidRDefault="000F34DC" w:rsidP="007367E2">
            <w:pPr>
              <w:ind w:firstLine="0"/>
            </w:pP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Default="000F34DC" w:rsidP="00A449A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b18</w:t>
            </w:r>
          </w:p>
        </w:tc>
        <w:tc>
          <w:tcPr>
            <w:tcW w:w="2659" w:type="dxa"/>
            <w:vAlign w:val="center"/>
          </w:tcPr>
          <w:p w:rsidR="000F34DC" w:rsidRPr="000F34DC" w:rsidRDefault="000F34DC" w:rsidP="00161801">
            <w:pPr>
              <w:ind w:firstLine="0"/>
            </w:pPr>
            <w:r>
              <w:t xml:space="preserve">Версия </w:t>
            </w:r>
            <w:r w:rsidR="00161801">
              <w:t>БСП ПИ</w:t>
            </w:r>
            <w:r>
              <w:t xml:space="preserve">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0F34DC" w:rsidRDefault="000F34DC" w:rsidP="000F34D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0F34DC" w:rsidRDefault="000F34DC" w:rsidP="000F34D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0F34DC" w:rsidRPr="00161801" w:rsidRDefault="00161801" w:rsidP="000F34DC">
            <w:pPr>
              <w:ind w:firstLine="0"/>
              <w:jc w:val="center"/>
            </w:pPr>
            <w:r>
              <w:t>Подставляются при прохождении команды через ПИ.</w:t>
            </w:r>
          </w:p>
        </w:tc>
      </w:tr>
      <w:tr w:rsidR="000F34DC" w:rsidTr="000F34DC">
        <w:tc>
          <w:tcPr>
            <w:tcW w:w="645" w:type="dxa"/>
            <w:vAlign w:val="center"/>
          </w:tcPr>
          <w:p w:rsidR="000F34DC" w:rsidRPr="000F34DC" w:rsidRDefault="000F34DC" w:rsidP="00A449A4">
            <w:pPr>
              <w:ind w:firstLine="0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  <w:lang w:val="en-US"/>
              </w:rPr>
              <w:t>b</w:t>
            </w:r>
            <w:r w:rsidRPr="000F34DC">
              <w:rPr>
                <w:b/>
                <w:u w:val="single"/>
              </w:rPr>
              <w:t>19</w:t>
            </w:r>
          </w:p>
        </w:tc>
        <w:tc>
          <w:tcPr>
            <w:tcW w:w="2659" w:type="dxa"/>
            <w:vAlign w:val="center"/>
          </w:tcPr>
          <w:p w:rsidR="000F34DC" w:rsidRPr="000F34DC" w:rsidRDefault="00161801" w:rsidP="00A449A4">
            <w:pPr>
              <w:ind w:firstLine="0"/>
            </w:pPr>
            <w:r>
              <w:t xml:space="preserve">Версия БСП ПИ, </w:t>
            </w:r>
            <w:proofErr w:type="spellStart"/>
            <w:r w:rsidR="000F34DC">
              <w:t>мл</w:t>
            </w:r>
            <w:proofErr w:type="gramStart"/>
            <w:r w:rsidR="000F34DC">
              <w:t>.б</w:t>
            </w:r>
            <w:proofErr w:type="gramEnd"/>
            <w:r w:rsidR="000F34DC"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0F34DC" w:rsidRDefault="000F34DC" w:rsidP="007367E2">
            <w:pPr>
              <w:ind w:firstLine="0"/>
            </w:pPr>
          </w:p>
        </w:tc>
        <w:tc>
          <w:tcPr>
            <w:tcW w:w="3196" w:type="dxa"/>
            <w:vMerge/>
          </w:tcPr>
          <w:p w:rsidR="000F34DC" w:rsidRDefault="000F34DC" w:rsidP="007367E2">
            <w:pPr>
              <w:ind w:firstLine="0"/>
            </w:pPr>
          </w:p>
        </w:tc>
      </w:tr>
      <w:tr w:rsidR="00853CBB" w:rsidTr="004B3494">
        <w:tc>
          <w:tcPr>
            <w:tcW w:w="645" w:type="dxa"/>
            <w:vAlign w:val="center"/>
          </w:tcPr>
          <w:p w:rsidR="00853CBB" w:rsidRDefault="00853CBB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b20</w:t>
            </w:r>
          </w:p>
        </w:tc>
        <w:tc>
          <w:tcPr>
            <w:tcW w:w="2659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t>Признак оптического кольца</w:t>
            </w:r>
          </w:p>
        </w:tc>
        <w:tc>
          <w:tcPr>
            <w:tcW w:w="3921" w:type="dxa"/>
            <w:vAlign w:val="center"/>
          </w:tcPr>
          <w:p w:rsidR="00853CBB" w:rsidRPr="00853CBB" w:rsidRDefault="00853CBB" w:rsidP="004B3494">
            <w:pPr>
              <w:ind w:firstLine="0"/>
            </w:pPr>
            <w:r>
              <w:rPr>
                <w:lang w:val="en-US"/>
              </w:rPr>
              <w:t xml:space="preserve">0xAB - </w:t>
            </w:r>
            <w:r>
              <w:t>кольцо</w:t>
            </w:r>
          </w:p>
        </w:tc>
        <w:tc>
          <w:tcPr>
            <w:tcW w:w="3196" w:type="dxa"/>
          </w:tcPr>
          <w:p w:rsidR="00853CBB" w:rsidRDefault="00853CBB" w:rsidP="004B3494">
            <w:pPr>
              <w:ind w:firstLine="0"/>
            </w:pP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1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ст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 w:val="restart"/>
            <w:vAlign w:val="center"/>
          </w:tcPr>
          <w:p w:rsidR="00161801" w:rsidRDefault="00161801" w:rsidP="00634BCC">
            <w:pPr>
              <w:ind w:firstLine="0"/>
            </w:pPr>
            <w:r>
              <w:t xml:space="preserve">Версия выводится в </w:t>
            </w:r>
            <w:r>
              <w:rPr>
                <w:lang w:val="en-US"/>
              </w:rPr>
              <w:t>HEX</w:t>
            </w:r>
            <w:r>
              <w:t xml:space="preserve">: </w:t>
            </w:r>
          </w:p>
          <w:p w:rsidR="00161801" w:rsidRDefault="00161801" w:rsidP="00634BCC">
            <w:pPr>
              <w:ind w:firstLine="0"/>
            </w:pPr>
            <w:r>
              <w:t xml:space="preserve">«старший </w:t>
            </w:r>
            <w:proofErr w:type="spellStart"/>
            <w:r>
              <w:t>байт»</w:t>
            </w:r>
            <w:proofErr w:type="gramStart"/>
            <w:r>
              <w:t>.«</w:t>
            </w:r>
            <w:proofErr w:type="gramEnd"/>
            <w:r>
              <w:t>младший</w:t>
            </w:r>
            <w:proofErr w:type="spellEnd"/>
            <w:r>
              <w:t xml:space="preserve"> байт»</w:t>
            </w:r>
          </w:p>
        </w:tc>
        <w:tc>
          <w:tcPr>
            <w:tcW w:w="3196" w:type="dxa"/>
            <w:vMerge w:val="restart"/>
            <w:vAlign w:val="center"/>
          </w:tcPr>
          <w:p w:rsidR="00161801" w:rsidRDefault="00161801" w:rsidP="00634BCC">
            <w:pPr>
              <w:ind w:firstLine="0"/>
              <w:jc w:val="center"/>
            </w:pPr>
            <w:r>
              <w:t>Пока только в К400</w:t>
            </w:r>
          </w:p>
        </w:tc>
      </w:tr>
      <w:tr w:rsidR="00161801" w:rsidTr="00634BCC">
        <w:tc>
          <w:tcPr>
            <w:tcW w:w="645" w:type="dxa"/>
            <w:vAlign w:val="center"/>
          </w:tcPr>
          <w:p w:rsidR="00161801" w:rsidRPr="00161801" w:rsidRDefault="00161801" w:rsidP="00853CBB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>
              <w:rPr>
                <w:b/>
                <w:u w:val="single"/>
                <w:lang w:val="en-US"/>
              </w:rPr>
              <w:t>b2</w:t>
            </w:r>
            <w:r w:rsidR="00853CBB">
              <w:rPr>
                <w:b/>
                <w:u w:val="single"/>
                <w:lang w:val="en-US"/>
              </w:rPr>
              <w:t>2</w:t>
            </w:r>
          </w:p>
        </w:tc>
        <w:tc>
          <w:tcPr>
            <w:tcW w:w="2659" w:type="dxa"/>
            <w:vAlign w:val="center"/>
          </w:tcPr>
          <w:p w:rsidR="00161801" w:rsidRPr="000F34DC" w:rsidRDefault="00161801" w:rsidP="00634BCC">
            <w:pPr>
              <w:ind w:firstLine="0"/>
            </w:pPr>
            <w:r>
              <w:t xml:space="preserve">Версия </w:t>
            </w:r>
            <w:r>
              <w:rPr>
                <w:lang w:val="en-US"/>
              </w:rPr>
              <w:t>DSP</w:t>
            </w:r>
            <w:r w:rsidRPr="000F34DC">
              <w:t xml:space="preserve"> </w:t>
            </w:r>
            <w:r>
              <w:t xml:space="preserve">ПЛИС БСП, </w:t>
            </w:r>
            <w:proofErr w:type="spellStart"/>
            <w:r>
              <w:t>мл</w:t>
            </w:r>
            <w:proofErr w:type="gramStart"/>
            <w:r>
              <w:t>.б</w:t>
            </w:r>
            <w:proofErr w:type="gramEnd"/>
            <w:r>
              <w:t>айт</w:t>
            </w:r>
            <w:proofErr w:type="spellEnd"/>
          </w:p>
        </w:tc>
        <w:tc>
          <w:tcPr>
            <w:tcW w:w="3921" w:type="dxa"/>
            <w:vMerge/>
            <w:vAlign w:val="center"/>
          </w:tcPr>
          <w:p w:rsidR="00161801" w:rsidRDefault="00161801" w:rsidP="00634BCC">
            <w:pPr>
              <w:ind w:firstLine="0"/>
            </w:pPr>
          </w:p>
        </w:tc>
        <w:tc>
          <w:tcPr>
            <w:tcW w:w="3196" w:type="dxa"/>
            <w:vMerge/>
          </w:tcPr>
          <w:p w:rsidR="00161801" w:rsidRDefault="00161801" w:rsidP="00634BCC">
            <w:pPr>
              <w:ind w:firstLine="0"/>
            </w:pPr>
          </w:p>
        </w:tc>
      </w:tr>
    </w:tbl>
    <w:p w:rsidR="000531C7" w:rsidRDefault="000531C7" w:rsidP="00437C75">
      <w:pPr>
        <w:ind w:firstLine="284"/>
        <w:contextualSpacing/>
      </w:pPr>
      <w:r>
        <w:t>Команда на изменение:</w:t>
      </w:r>
    </w:p>
    <w:p w:rsidR="000531C7" w:rsidRPr="0089094A" w:rsidRDefault="0089094A" w:rsidP="00437C75">
      <w:pPr>
        <w:contextualSpacing/>
        <w:rPr>
          <w:i/>
        </w:rPr>
      </w:pPr>
      <w:r w:rsidRPr="0089094A">
        <w:rPr>
          <w:i/>
        </w:rPr>
        <w:t>Нет</w:t>
      </w:r>
    </w:p>
    <w:p w:rsidR="000531C7" w:rsidRPr="000F34DC" w:rsidRDefault="000531C7" w:rsidP="00437C75">
      <w:pPr>
        <w:ind w:firstLine="284"/>
      </w:pPr>
    </w:p>
    <w:p w:rsidR="00231EEF" w:rsidRDefault="00231EEF" w:rsidP="00231EEF">
      <w:pPr>
        <w:pStyle w:val="3"/>
      </w:pPr>
      <w:bookmarkStart w:id="220" w:name="_Toc404336447"/>
      <w:r w:rsidRPr="000112A8">
        <w:t>0</w:t>
      </w:r>
      <w:r>
        <w:rPr>
          <w:lang w:val="en-US"/>
        </w:rPr>
        <w:t>x</w:t>
      </w:r>
      <w:r w:rsidRPr="000F34DC">
        <w:t>70</w:t>
      </w:r>
      <w:r>
        <w:t xml:space="preserve"> –Вывод устройств (запись)</w:t>
      </w:r>
      <w:bookmarkEnd w:id="220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х70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70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lastRenderedPageBreak/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231EEF" w:rsidRDefault="00231EEF" w:rsidP="00231EEF">
      <w:pPr>
        <w:pStyle w:val="3"/>
      </w:pPr>
      <w:bookmarkStart w:id="221" w:name="_Toc404336448"/>
      <w:r w:rsidRPr="000112A8">
        <w:t>0</w:t>
      </w:r>
      <w:r>
        <w:rPr>
          <w:lang w:val="en-US"/>
        </w:rPr>
        <w:t>x7</w:t>
      </w:r>
      <w:r>
        <w:t>1 –Ввод устройств (запись)</w:t>
      </w:r>
      <w:bookmarkEnd w:id="221"/>
    </w:p>
    <w:p w:rsidR="00231EEF" w:rsidRPr="003F77D3" w:rsidRDefault="00231EEF" w:rsidP="00231EEF"/>
    <w:p w:rsidR="00231EEF" w:rsidRDefault="00231EEF" w:rsidP="00231EEF">
      <w:pPr>
        <w:ind w:firstLine="284"/>
        <w:contextualSpacing/>
      </w:pPr>
      <w:r>
        <w:t>Формат команды:</w:t>
      </w:r>
    </w:p>
    <w:p w:rsidR="00231EEF" w:rsidRPr="00C0020B" w:rsidRDefault="00231EEF" w:rsidP="00231EEF">
      <w:pPr>
        <w:contextualSpacing/>
        <w:rPr>
          <w:b/>
        </w:rPr>
      </w:pPr>
      <w:r w:rsidRPr="003F77D3">
        <w:rPr>
          <w:b/>
        </w:rPr>
        <w:t>0</w:t>
      </w:r>
      <w:r w:rsidRPr="003F77D3">
        <w:rPr>
          <w:b/>
          <w:lang w:val="en-US"/>
        </w:rPr>
        <w:t>x</w:t>
      </w:r>
      <w:r w:rsidRPr="003F77D3">
        <w:rPr>
          <w:b/>
        </w:rPr>
        <w:t xml:space="preserve">55 </w:t>
      </w:r>
      <w:r>
        <w:rPr>
          <w:b/>
        </w:rPr>
        <w:t>0</w:t>
      </w:r>
      <w:proofErr w:type="spellStart"/>
      <w:r>
        <w:rPr>
          <w:b/>
          <w:lang w:val="en-US"/>
        </w:rPr>
        <w:t>xAA</w:t>
      </w:r>
      <w:proofErr w:type="spellEnd"/>
      <w:r w:rsidRPr="003F77D3">
        <w:rPr>
          <w:b/>
        </w:rPr>
        <w:t xml:space="preserve"> 0</w:t>
      </w:r>
      <w:r>
        <w:rPr>
          <w:b/>
        </w:rPr>
        <w:t>х71</w:t>
      </w:r>
      <w:r w:rsidRPr="003F77D3">
        <w:rPr>
          <w:b/>
        </w:rPr>
        <w:t xml:space="preserve"> 0</w:t>
      </w:r>
      <w:r w:rsidRPr="003F77D3">
        <w:rPr>
          <w:b/>
          <w:lang w:val="en-US"/>
        </w:rPr>
        <w:t>x</w:t>
      </w:r>
      <w:r w:rsidRPr="003F77D3">
        <w:rPr>
          <w:b/>
        </w:rPr>
        <w:t>00 0</w:t>
      </w:r>
      <w:r w:rsidRPr="003F77D3">
        <w:rPr>
          <w:b/>
          <w:lang w:val="en-US"/>
        </w:rPr>
        <w:t>x</w:t>
      </w:r>
      <w:r>
        <w:rPr>
          <w:b/>
        </w:rPr>
        <w:t>71</w:t>
      </w:r>
    </w:p>
    <w:p w:rsidR="00231EEF" w:rsidRPr="000112A8" w:rsidRDefault="00231EEF" w:rsidP="00231EEF">
      <w:pPr>
        <w:ind w:firstLine="284"/>
        <w:contextualSpacing/>
      </w:pPr>
      <w:r>
        <w:t>Ответ</w:t>
      </w:r>
      <w:r w:rsidRPr="000112A8">
        <w:t>:</w:t>
      </w:r>
    </w:p>
    <w:p w:rsidR="00231EEF" w:rsidRPr="0010577F" w:rsidRDefault="00231EEF" w:rsidP="00231EEF">
      <w:pPr>
        <w:contextualSpacing/>
      </w:pPr>
      <w:r w:rsidRPr="0010577F">
        <w:t>копия</w:t>
      </w:r>
    </w:p>
    <w:p w:rsidR="00231EEF" w:rsidRDefault="00231EEF" w:rsidP="00231EEF">
      <w:pPr>
        <w:ind w:firstLine="284"/>
        <w:contextualSpacing/>
      </w:pPr>
      <w:r>
        <w:t>Данные:</w:t>
      </w:r>
    </w:p>
    <w:p w:rsidR="00231EEF" w:rsidRPr="000358E9" w:rsidRDefault="00231EEF" w:rsidP="00231EEF">
      <w:pPr>
        <w:contextualSpacing/>
      </w:pPr>
      <w:r>
        <w:t>нет</w:t>
      </w:r>
    </w:p>
    <w:p w:rsidR="00231EEF" w:rsidRDefault="00231EEF" w:rsidP="00231EEF">
      <w:pPr>
        <w:ind w:firstLine="284"/>
        <w:contextualSpacing/>
      </w:pPr>
      <w:r>
        <w:t>Команда на чтение:</w:t>
      </w:r>
    </w:p>
    <w:p w:rsidR="00231EEF" w:rsidRDefault="00231EEF" w:rsidP="00231EEF">
      <w:pPr>
        <w:contextualSpacing/>
      </w:pPr>
      <w:r>
        <w:t>н</w:t>
      </w:r>
      <w:r w:rsidRPr="00B2293C">
        <w:t>ет</w:t>
      </w:r>
    </w:p>
    <w:p w:rsidR="00231EEF" w:rsidRDefault="00231EEF" w:rsidP="00437C75">
      <w:pPr>
        <w:ind w:firstLine="284"/>
      </w:pPr>
    </w:p>
    <w:p w:rsidR="003F77D3" w:rsidRDefault="00EA2626" w:rsidP="00437C75">
      <w:pPr>
        <w:pStyle w:val="3"/>
      </w:pPr>
      <w:bookmarkStart w:id="222" w:name="_Ref382312943"/>
      <w:bookmarkStart w:id="223" w:name="_Ref382312949"/>
      <w:bookmarkStart w:id="224" w:name="_Toc404336449"/>
      <w:r>
        <w:t>0х72</w:t>
      </w:r>
      <w:r w:rsidR="00950925">
        <w:t xml:space="preserve"> – Управление</w:t>
      </w:r>
      <w:r w:rsidR="00633661">
        <w:t xml:space="preserve"> (запись)</w:t>
      </w:r>
      <w:bookmarkEnd w:id="222"/>
      <w:bookmarkEnd w:id="223"/>
      <w:bookmarkEnd w:id="224"/>
    </w:p>
    <w:p w:rsidR="003F77D3" w:rsidRPr="003F77D3" w:rsidRDefault="003F77D3" w:rsidP="00437C75"/>
    <w:p w:rsidR="00950925" w:rsidRDefault="00950925" w:rsidP="00437C75">
      <w:pPr>
        <w:ind w:firstLine="284"/>
        <w:contextualSpacing/>
      </w:pPr>
      <w:r>
        <w:t>Формат команды:</w:t>
      </w:r>
    </w:p>
    <w:p w:rsidR="003F77D3" w:rsidRPr="003F77D3" w:rsidRDefault="00950925" w:rsidP="00437C75">
      <w:pPr>
        <w:contextualSpacing/>
        <w:rPr>
          <w:b/>
        </w:rPr>
      </w:pPr>
      <w:r w:rsidRPr="007F1182">
        <w:rPr>
          <w:b/>
        </w:rPr>
        <w:t xml:space="preserve">0х55 0хАА 0х72 0х01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3F77D3" w:rsidRDefault="003F77D3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B2293C" w:rsidRPr="00B2293C" w:rsidRDefault="00B2293C" w:rsidP="00437C75">
      <w:pPr>
        <w:contextualSpacing/>
      </w:pPr>
      <w:r>
        <w:t>копия</w:t>
      </w:r>
    </w:p>
    <w:p w:rsidR="00EB7664" w:rsidRDefault="00950925" w:rsidP="00437C75">
      <w:pPr>
        <w:ind w:firstLine="284"/>
        <w:contextualSpacing/>
      </w:pPr>
      <w:r>
        <w:t>Данные:</w:t>
      </w:r>
    </w:p>
    <w:p w:rsidR="00950925" w:rsidRDefault="00950925" w:rsidP="00437C75">
      <w:pPr>
        <w:contextualSpacing/>
      </w:pPr>
      <w:proofErr w:type="gramStart"/>
      <w:r w:rsidRPr="007F1182">
        <w:rPr>
          <w:b/>
          <w:u w:val="single"/>
          <w:lang w:val="en-US"/>
        </w:rPr>
        <w:t>b</w:t>
      </w:r>
      <w:r w:rsidRPr="007F1182">
        <w:rPr>
          <w:b/>
          <w:u w:val="single"/>
        </w:rPr>
        <w:t>1</w:t>
      </w:r>
      <w:proofErr w:type="gramEnd"/>
      <w:r w:rsidRPr="00950925">
        <w:t xml:space="preserve"> </w:t>
      </w:r>
      <w:r>
        <w:t>может принимать следующие значения: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5"/>
        <w:gridCol w:w="4920"/>
        <w:gridCol w:w="4076"/>
      </w:tblGrid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Код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  <w:jc w:val="center"/>
            </w:pPr>
            <w:r>
              <w:t>Действия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своего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2</w:t>
            </w:r>
          </w:p>
        </w:tc>
        <w:tc>
          <w:tcPr>
            <w:tcW w:w="4920" w:type="dxa"/>
          </w:tcPr>
          <w:p w:rsidR="00BD2891" w:rsidRDefault="00BD2891" w:rsidP="00847D1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/</w:t>
            </w:r>
            <w:r w:rsidR="00847D14">
              <w:t xml:space="preserve"> </w:t>
            </w:r>
            <w:r>
              <w:t>Сброс удаленных</w:t>
            </w:r>
          </w:p>
        </w:tc>
        <w:tc>
          <w:tcPr>
            <w:tcW w:w="4076" w:type="dxa"/>
          </w:tcPr>
          <w:p w:rsidR="00BD2891" w:rsidRDefault="007F1182" w:rsidP="00D06E44">
            <w:pPr>
              <w:ind w:firstLine="0"/>
            </w:pPr>
            <w:r>
              <w:t>сбрасывает все удаленные аппараты</w:t>
            </w:r>
            <w:r w:rsidR="00847D14">
              <w:t xml:space="preserve">. 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3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Сброс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4</w:t>
            </w:r>
          </w:p>
        </w:tc>
        <w:tc>
          <w:tcPr>
            <w:tcW w:w="4920" w:type="dxa"/>
          </w:tcPr>
          <w:p w:rsidR="00BD2891" w:rsidRPr="00D34762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/ Пуск удаленного 1</w:t>
            </w:r>
            <w:r w:rsidR="00D34762" w:rsidRPr="00D34762">
              <w:t xml:space="preserve"> / </w:t>
            </w:r>
            <w:r w:rsidR="00D34762">
              <w:t>Пуск ПРД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5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Вызов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8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9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 xml:space="preserve">Пуск </w:t>
            </w:r>
            <w:proofErr w:type="spellStart"/>
            <w:r>
              <w:t>налад</w:t>
            </w:r>
            <w:proofErr w:type="spellEnd"/>
            <w:r>
              <w:t>.</w:t>
            </w:r>
            <w:r w:rsidR="00F50AF4">
              <w:t xml:space="preserve"> </w:t>
            </w:r>
            <w:r>
              <w:t>выкл</w:t>
            </w:r>
            <w:r w:rsidR="00F50AF4">
              <w:t>.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BD2891" w:rsidTr="00BD2891">
        <w:tc>
          <w:tcPr>
            <w:tcW w:w="575" w:type="dxa"/>
          </w:tcPr>
          <w:p w:rsidR="00BD2891" w:rsidRDefault="00BD2891" w:rsidP="00D06E44">
            <w:pPr>
              <w:ind w:firstLine="0"/>
              <w:jc w:val="center"/>
            </w:pPr>
            <w:r>
              <w:t>10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АК удаленный</w:t>
            </w:r>
          </w:p>
        </w:tc>
        <w:tc>
          <w:tcPr>
            <w:tcW w:w="4076" w:type="dxa"/>
          </w:tcPr>
          <w:p w:rsidR="00BD2891" w:rsidRDefault="00DE0270" w:rsidP="00D06E44">
            <w:pPr>
              <w:ind w:firstLine="0"/>
            </w:pPr>
            <w:r>
              <w:t>в 3-х концевой «удаленных»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11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1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12</w:t>
            </w:r>
          </w:p>
        </w:tc>
        <w:tc>
          <w:tcPr>
            <w:tcW w:w="4920" w:type="dxa"/>
          </w:tcPr>
          <w:p w:rsidR="00F83A77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2</w:t>
            </w:r>
          </w:p>
        </w:tc>
        <w:tc>
          <w:tcPr>
            <w:tcW w:w="4076" w:type="dxa"/>
          </w:tcPr>
          <w:p w:rsidR="00F83A77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1335A" w:rsidTr="00BD2891">
        <w:tc>
          <w:tcPr>
            <w:tcW w:w="575" w:type="dxa"/>
          </w:tcPr>
          <w:p w:rsidR="00B1335A" w:rsidRDefault="007F1182" w:rsidP="00D06E44">
            <w:pPr>
              <w:ind w:firstLine="0"/>
              <w:jc w:val="center"/>
            </w:pPr>
            <w:r>
              <w:t>13</w:t>
            </w:r>
          </w:p>
        </w:tc>
        <w:tc>
          <w:tcPr>
            <w:tcW w:w="4920" w:type="dxa"/>
          </w:tcPr>
          <w:p w:rsidR="00B1335A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B1335A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14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Режим АК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  <w:tr w:rsidR="007F1182" w:rsidTr="00BD2891">
        <w:tc>
          <w:tcPr>
            <w:tcW w:w="575" w:type="dxa"/>
          </w:tcPr>
          <w:p w:rsidR="007F1182" w:rsidRDefault="007F1182" w:rsidP="00D06E44">
            <w:pPr>
              <w:ind w:firstLine="0"/>
              <w:jc w:val="center"/>
            </w:pPr>
            <w:r>
              <w:t>15</w:t>
            </w:r>
          </w:p>
        </w:tc>
        <w:tc>
          <w:tcPr>
            <w:tcW w:w="4920" w:type="dxa"/>
          </w:tcPr>
          <w:p w:rsidR="007F1182" w:rsidRDefault="006A7ED0" w:rsidP="00D06E44">
            <w:pPr>
              <w:ind w:firstLine="0"/>
            </w:pPr>
            <w:r>
              <w:t xml:space="preserve">Сброс </w:t>
            </w:r>
            <w:proofErr w:type="gramStart"/>
            <w:r>
              <w:t>удаленного</w:t>
            </w:r>
            <w:proofErr w:type="gramEnd"/>
            <w:r>
              <w:t xml:space="preserve"> 3</w:t>
            </w:r>
          </w:p>
        </w:tc>
        <w:tc>
          <w:tcPr>
            <w:tcW w:w="4076" w:type="dxa"/>
          </w:tcPr>
          <w:p w:rsidR="007F1182" w:rsidRDefault="007257B2" w:rsidP="00D06E44">
            <w:pPr>
              <w:ind w:firstLine="0"/>
            </w:pPr>
            <w:r>
              <w:t>в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16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 / Пуск удаленного МАН</w:t>
            </w:r>
            <w:proofErr w:type="gramStart"/>
            <w:r>
              <w:t>1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 пуск МАН 1-ого аппарата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17</w:t>
            </w:r>
          </w:p>
        </w:tc>
        <w:tc>
          <w:tcPr>
            <w:tcW w:w="4920" w:type="dxa"/>
          </w:tcPr>
          <w:p w:rsidR="00BD2891" w:rsidRDefault="00BD2891" w:rsidP="00D06E44">
            <w:pPr>
              <w:ind w:firstLine="0"/>
            </w:pPr>
            <w:r>
              <w:t>Пуск удаленного МАН</w:t>
            </w:r>
            <w:proofErr w:type="gramStart"/>
            <w:r>
              <w:t>2</w:t>
            </w:r>
            <w:proofErr w:type="gramEnd"/>
          </w:p>
        </w:tc>
        <w:tc>
          <w:tcPr>
            <w:tcW w:w="4076" w:type="dxa"/>
          </w:tcPr>
          <w:p w:rsidR="00BD2891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F83A77" w:rsidTr="00DC7489">
        <w:tc>
          <w:tcPr>
            <w:tcW w:w="575" w:type="dxa"/>
          </w:tcPr>
          <w:p w:rsidR="00F83A77" w:rsidRDefault="007F1182" w:rsidP="00D06E44">
            <w:pPr>
              <w:ind w:firstLine="0"/>
              <w:jc w:val="center"/>
            </w:pPr>
            <w:r>
              <w:t>18</w:t>
            </w:r>
          </w:p>
        </w:tc>
        <w:tc>
          <w:tcPr>
            <w:tcW w:w="4920" w:type="dxa"/>
          </w:tcPr>
          <w:p w:rsidR="00F83A77" w:rsidRDefault="00F83A77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удаленного</w:t>
            </w:r>
            <w:proofErr w:type="gramEnd"/>
            <w:r>
              <w:t xml:space="preserve"> МАН3</w:t>
            </w:r>
          </w:p>
        </w:tc>
        <w:tc>
          <w:tcPr>
            <w:tcW w:w="4076" w:type="dxa"/>
          </w:tcPr>
          <w:p w:rsidR="00F83A77" w:rsidRDefault="00644300" w:rsidP="00D06E44">
            <w:pPr>
              <w:ind w:firstLine="0"/>
            </w:pPr>
            <w:r>
              <w:t>в</w:t>
            </w:r>
            <w:r w:rsidR="007F1182">
              <w:t xml:space="preserve"> 3-х концевой</w:t>
            </w:r>
          </w:p>
        </w:tc>
      </w:tr>
      <w:tr w:rsidR="00BD2891" w:rsidTr="00BD2891">
        <w:tc>
          <w:tcPr>
            <w:tcW w:w="575" w:type="dxa"/>
          </w:tcPr>
          <w:p w:rsidR="00BD2891" w:rsidRDefault="007F1182" w:rsidP="00D06E44">
            <w:pPr>
              <w:ind w:firstLine="0"/>
              <w:jc w:val="center"/>
            </w:pPr>
            <w:r>
              <w:t>19</w:t>
            </w:r>
          </w:p>
        </w:tc>
        <w:tc>
          <w:tcPr>
            <w:tcW w:w="4920" w:type="dxa"/>
          </w:tcPr>
          <w:p w:rsidR="00BD2891" w:rsidRDefault="00B1335A" w:rsidP="00D06E44">
            <w:pPr>
              <w:ind w:firstLine="0"/>
            </w:pPr>
            <w:r>
              <w:t xml:space="preserve">Пуск </w:t>
            </w:r>
            <w:proofErr w:type="gramStart"/>
            <w:r>
              <w:t>удаленных</w:t>
            </w:r>
            <w:proofErr w:type="gramEnd"/>
            <w:r>
              <w:t xml:space="preserve"> МАН</w:t>
            </w:r>
          </w:p>
        </w:tc>
        <w:tc>
          <w:tcPr>
            <w:tcW w:w="4076" w:type="dxa"/>
          </w:tcPr>
          <w:p w:rsidR="00BD2891" w:rsidRDefault="00BD2891" w:rsidP="00D06E44">
            <w:pPr>
              <w:ind w:firstLine="0"/>
            </w:pPr>
          </w:p>
        </w:tc>
      </w:tr>
    </w:tbl>
    <w:p w:rsidR="00B86A0D" w:rsidRDefault="00B86A0D" w:rsidP="00437C75">
      <w:pPr>
        <w:ind w:firstLine="284"/>
        <w:contextualSpacing/>
      </w:pPr>
      <w:r>
        <w:t xml:space="preserve">Команда на чтение: </w:t>
      </w:r>
    </w:p>
    <w:p w:rsidR="00B86A0D" w:rsidRDefault="000358E9" w:rsidP="00437C75">
      <w:pPr>
        <w:contextualSpacing/>
        <w:rPr>
          <w:i/>
        </w:rPr>
      </w:pPr>
      <w:r>
        <w:rPr>
          <w:i/>
        </w:rPr>
        <w:t>Н</w:t>
      </w:r>
      <w:r w:rsidR="00B86A0D">
        <w:rPr>
          <w:i/>
        </w:rPr>
        <w:t>ет</w:t>
      </w:r>
    </w:p>
    <w:p w:rsidR="000358E9" w:rsidRPr="005C4EEA" w:rsidRDefault="000358E9" w:rsidP="00437C75">
      <w:pPr>
        <w:ind w:firstLine="284"/>
        <w:contextualSpacing/>
      </w:pPr>
    </w:p>
    <w:p w:rsidR="002B0D0B" w:rsidRDefault="002B0D0B" w:rsidP="00437C75">
      <w:pPr>
        <w:pStyle w:val="3"/>
      </w:pPr>
      <w:bookmarkStart w:id="225" w:name="_Ref382923098"/>
      <w:bookmarkStart w:id="226" w:name="_Ref382923166"/>
      <w:bookmarkStart w:id="227" w:name="_Toc404336450"/>
      <w:r>
        <w:t xml:space="preserve">0х73 – </w:t>
      </w:r>
      <w:r w:rsidR="00724205">
        <w:t>Пароль пользователя</w:t>
      </w:r>
      <w:r>
        <w:t xml:space="preserve"> (запись)</w:t>
      </w:r>
      <w:bookmarkEnd w:id="225"/>
      <w:bookmarkEnd w:id="226"/>
      <w:bookmarkEnd w:id="227"/>
    </w:p>
    <w:p w:rsidR="002B0D0B" w:rsidRDefault="002B0D0B" w:rsidP="00437C75"/>
    <w:p w:rsidR="002B0D0B" w:rsidRPr="003F77D3" w:rsidRDefault="002B0D0B" w:rsidP="00437C75">
      <w:pPr>
        <w:ind w:firstLine="284"/>
      </w:pPr>
      <w:r>
        <w:t>Только с ПК.</w:t>
      </w:r>
    </w:p>
    <w:p w:rsidR="002B0D0B" w:rsidRDefault="002B0D0B" w:rsidP="00437C75">
      <w:pPr>
        <w:ind w:firstLine="284"/>
        <w:contextualSpacing/>
      </w:pPr>
      <w:r>
        <w:t>Формат команды:</w:t>
      </w:r>
    </w:p>
    <w:p w:rsidR="002B0D0B" w:rsidRPr="003F77D3" w:rsidRDefault="002B0D0B" w:rsidP="00437C75">
      <w:pPr>
        <w:contextualSpacing/>
        <w:rPr>
          <w:b/>
        </w:rPr>
      </w:pPr>
      <w:r w:rsidRPr="007F1182">
        <w:rPr>
          <w:b/>
        </w:rPr>
        <w:lastRenderedPageBreak/>
        <w:t>0х55 0хАА 0х7</w:t>
      </w:r>
      <w:r>
        <w:rPr>
          <w:b/>
        </w:rPr>
        <w:t>3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2B0D0B" w:rsidRDefault="002B0D0B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2B0D0B" w:rsidRPr="00B2293C" w:rsidRDefault="002B0D0B" w:rsidP="00437C75">
      <w:pPr>
        <w:contextualSpacing/>
      </w:pPr>
      <w:r>
        <w:t>копия</w:t>
      </w:r>
    </w:p>
    <w:p w:rsidR="002B0D0B" w:rsidRDefault="002B0D0B" w:rsidP="00437C75">
      <w:pPr>
        <w:ind w:firstLine="284"/>
        <w:contextualSpacing/>
      </w:pPr>
      <w:r>
        <w:t>Данные:</w:t>
      </w:r>
    </w:p>
    <w:p w:rsidR="00F24B67" w:rsidRDefault="00F24B67" w:rsidP="00F24B67">
      <w:pPr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F24B67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чтение</w:t>
      </w:r>
      <w:r>
        <w:t xml:space="preserve">: </w:t>
      </w:r>
    </w:p>
    <w:p w:rsidR="00F24B67" w:rsidRPr="00F24B67" w:rsidRDefault="00F24B67" w:rsidP="00F24B67">
      <w:pPr>
        <w:contextualSpacing/>
        <w:rPr>
          <w:i/>
        </w:rPr>
      </w:pPr>
      <w:r w:rsidRPr="00724205">
        <w:rPr>
          <w:i/>
        </w:rPr>
        <w:fldChar w:fldCharType="begin"/>
      </w:r>
      <w:r w:rsidRPr="00724205">
        <w:rPr>
          <w:i/>
        </w:rPr>
        <w:instrText xml:space="preserve"> REF _Ref381025789 \h </w:instrText>
      </w:r>
      <w:r>
        <w:rPr>
          <w:i/>
        </w:rPr>
        <w:instrText xml:space="preserve"> \* MERGEFORMAT </w:instrText>
      </w:r>
      <w:r w:rsidRPr="00724205">
        <w:rPr>
          <w:i/>
        </w:rPr>
      </w:r>
      <w:r w:rsidRPr="00724205">
        <w:rPr>
          <w:i/>
        </w:rPr>
        <w:fldChar w:fldCharType="separate"/>
      </w:r>
      <w:r w:rsidR="007525B1" w:rsidRPr="007525B1">
        <w:rPr>
          <w:i/>
        </w:rPr>
        <w:t>0х74 – Пароль пользователя (чтение)</w:t>
      </w:r>
      <w:r w:rsidRPr="00724205">
        <w:rPr>
          <w:i/>
        </w:rPr>
        <w:fldChar w:fldCharType="end"/>
      </w:r>
    </w:p>
    <w:p w:rsidR="00724205" w:rsidRPr="00724205" w:rsidRDefault="00724205" w:rsidP="00437C75">
      <w:pPr>
        <w:ind w:firstLine="284"/>
        <w:contextualSpacing/>
      </w:pPr>
    </w:p>
    <w:p w:rsidR="00724205" w:rsidRDefault="00724205" w:rsidP="00437C75">
      <w:pPr>
        <w:pStyle w:val="3"/>
      </w:pPr>
      <w:bookmarkStart w:id="228" w:name="_Ref381025789"/>
      <w:bookmarkStart w:id="229" w:name="_Toc404336451"/>
      <w:r>
        <w:t>0х74 – Пароль пользователя (чтение)</w:t>
      </w:r>
      <w:bookmarkEnd w:id="228"/>
      <w:bookmarkEnd w:id="229"/>
    </w:p>
    <w:p w:rsidR="00724205" w:rsidRDefault="00724205" w:rsidP="00437C75"/>
    <w:p w:rsidR="00724205" w:rsidRPr="003F77D3" w:rsidRDefault="00724205" w:rsidP="00437C75">
      <w:pPr>
        <w:ind w:firstLine="284"/>
      </w:pPr>
      <w:r>
        <w:t>Только с ПК.</w:t>
      </w:r>
    </w:p>
    <w:p w:rsidR="00724205" w:rsidRDefault="00724205" w:rsidP="00437C75">
      <w:pPr>
        <w:ind w:firstLine="284"/>
        <w:contextualSpacing/>
      </w:pPr>
      <w:r>
        <w:t>Формат команды: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0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724205" w:rsidRPr="003F77D3" w:rsidRDefault="00724205" w:rsidP="00437C75">
      <w:pPr>
        <w:contextualSpacing/>
        <w:rPr>
          <w:b/>
        </w:rPr>
      </w:pPr>
      <w:r w:rsidRPr="007F1182">
        <w:rPr>
          <w:b/>
        </w:rPr>
        <w:t>0х55 0хАА 0х7</w:t>
      </w:r>
      <w:r>
        <w:rPr>
          <w:b/>
        </w:rPr>
        <w:t>4</w:t>
      </w:r>
      <w:r w:rsidRPr="007F1182">
        <w:rPr>
          <w:b/>
        </w:rPr>
        <w:t xml:space="preserve"> 0х0</w:t>
      </w:r>
      <w:r>
        <w:rPr>
          <w:b/>
        </w:rPr>
        <w:t>2</w:t>
      </w:r>
      <w:r w:rsidRPr="007F1182">
        <w:rPr>
          <w:b/>
        </w:rPr>
        <w:t xml:space="preserve"> </w:t>
      </w:r>
      <w:r w:rsidRPr="007F1182">
        <w:rPr>
          <w:b/>
          <w:u w:val="single"/>
          <w:lang w:val="en-US"/>
        </w:rPr>
        <w:t>b</w:t>
      </w:r>
      <w:r w:rsidRPr="003F77D3">
        <w:rPr>
          <w:b/>
          <w:u w:val="single"/>
        </w:rPr>
        <w:t>1</w:t>
      </w:r>
      <w:r w:rsidRPr="003F77D3">
        <w:rPr>
          <w:b/>
        </w:rPr>
        <w:t xml:space="preserve"> </w:t>
      </w:r>
      <w:r w:rsidRPr="002B0D0B">
        <w:rPr>
          <w:b/>
          <w:u w:val="single"/>
          <w:lang w:val="en-US"/>
        </w:rPr>
        <w:t>b</w:t>
      </w:r>
      <w:r w:rsidRPr="002B0D0B">
        <w:rPr>
          <w:b/>
          <w:u w:val="single"/>
        </w:rPr>
        <w:t>2</w:t>
      </w:r>
      <w:r w:rsidRPr="007F1182">
        <w:rPr>
          <w:b/>
        </w:rPr>
        <w:t xml:space="preserve"> </w:t>
      </w:r>
      <w:r w:rsidRPr="007F1182">
        <w:rPr>
          <w:b/>
          <w:lang w:val="en-US"/>
        </w:rPr>
        <w:t>CRC</w:t>
      </w:r>
    </w:p>
    <w:p w:rsidR="00724205" w:rsidRDefault="00724205" w:rsidP="00437C75">
      <w:pPr>
        <w:ind w:firstLine="284"/>
        <w:contextualSpacing/>
      </w:pPr>
      <w:r>
        <w:t>Данные: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724205" w:rsidTr="002B10EA">
        <w:tc>
          <w:tcPr>
            <w:tcW w:w="644" w:type="dxa"/>
          </w:tcPr>
          <w:p w:rsidR="00724205" w:rsidRDefault="00724205" w:rsidP="00D06E44">
            <w:pPr>
              <w:ind w:firstLine="0"/>
              <w:jc w:val="center"/>
            </w:pPr>
            <w:r>
              <w:t>Байт</w:t>
            </w:r>
          </w:p>
        </w:tc>
        <w:tc>
          <w:tcPr>
            <w:tcW w:w="4878" w:type="dxa"/>
          </w:tcPr>
          <w:p w:rsidR="00724205" w:rsidRDefault="00724205" w:rsidP="00D06E4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724205" w:rsidRDefault="00724205" w:rsidP="00D06E44">
            <w:pPr>
              <w:ind w:firstLine="0"/>
              <w:jc w:val="center"/>
            </w:pPr>
            <w:r>
              <w:t>Комментарий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  <w:lang w:val="en-US"/>
              </w:rPr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724205" w:rsidRPr="002B0D0B" w:rsidRDefault="00724205" w:rsidP="00D06E44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тарший</w:t>
            </w:r>
            <w:proofErr w:type="spellEnd"/>
            <w:r>
              <w:t xml:space="preserve"> байт </w:t>
            </w:r>
            <w:r>
              <w:rPr>
                <w:lang w:val="en-US"/>
              </w:rPr>
              <w:t>uint16_t</w:t>
            </w:r>
          </w:p>
        </w:tc>
        <w:tc>
          <w:tcPr>
            <w:tcW w:w="4048" w:type="dxa"/>
            <w:vMerge w:val="restart"/>
            <w:vAlign w:val="center"/>
          </w:tcPr>
          <w:p w:rsidR="00724205" w:rsidRPr="00152A64" w:rsidRDefault="00724205" w:rsidP="00D06E44">
            <w:pPr>
              <w:ind w:firstLine="0"/>
            </w:pPr>
            <w:r>
              <w:t>Значение от 0 до 9999, включительно.</w:t>
            </w:r>
          </w:p>
        </w:tc>
      </w:tr>
      <w:tr w:rsidR="00724205" w:rsidTr="002B10EA">
        <w:tc>
          <w:tcPr>
            <w:tcW w:w="644" w:type="dxa"/>
          </w:tcPr>
          <w:p w:rsidR="00724205" w:rsidRPr="00152A64" w:rsidRDefault="00724205" w:rsidP="00D06E44">
            <w:pPr>
              <w:ind w:firstLine="0"/>
              <w:jc w:val="center"/>
              <w:rPr>
                <w:b/>
                <w:u w:val="single"/>
              </w:rPr>
            </w:pPr>
            <w:r w:rsidRPr="00152A64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878" w:type="dxa"/>
          </w:tcPr>
          <w:p w:rsidR="00724205" w:rsidRPr="00152A64" w:rsidRDefault="00724205" w:rsidP="00D06E44">
            <w:pPr>
              <w:ind w:firstLine="0"/>
            </w:pPr>
            <w:r>
              <w:t>младший байт</w:t>
            </w:r>
            <w:r w:rsidRPr="00152A64">
              <w:t xml:space="preserve">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 w:rsidRPr="00152A64">
              <w:t>16_</w:t>
            </w:r>
            <w:r>
              <w:rPr>
                <w:lang w:val="en-US"/>
              </w:rPr>
              <w:t>t</w:t>
            </w:r>
          </w:p>
        </w:tc>
        <w:tc>
          <w:tcPr>
            <w:tcW w:w="4048" w:type="dxa"/>
            <w:vMerge/>
            <w:vAlign w:val="center"/>
          </w:tcPr>
          <w:p w:rsidR="00724205" w:rsidRDefault="00724205" w:rsidP="00D06E44">
            <w:pPr>
              <w:ind w:firstLine="0"/>
            </w:pPr>
          </w:p>
        </w:tc>
      </w:tr>
    </w:tbl>
    <w:p w:rsidR="0089094A" w:rsidRDefault="0089094A" w:rsidP="0089094A">
      <w:pPr>
        <w:ind w:firstLine="284"/>
        <w:contextualSpacing/>
      </w:pPr>
      <w:r>
        <w:t xml:space="preserve">Команда на </w:t>
      </w:r>
      <w:r w:rsidR="00F24B67">
        <w:t>изменение</w:t>
      </w:r>
      <w:r>
        <w:t xml:space="preserve">: </w:t>
      </w:r>
    </w:p>
    <w:p w:rsidR="00724205" w:rsidRDefault="00F24B67" w:rsidP="00F24B67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_Ref382923166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0х73 – Пароль пользователя (запись)</w:t>
      </w:r>
      <w:r w:rsidRPr="00F24B67">
        <w:rPr>
          <w:i/>
        </w:rPr>
        <w:fldChar w:fldCharType="end"/>
      </w:r>
    </w:p>
    <w:p w:rsidR="00F24B67" w:rsidRPr="00F24B67" w:rsidRDefault="00F24B67" w:rsidP="00F24B67">
      <w:pPr>
        <w:contextualSpacing/>
        <w:rPr>
          <w:i/>
        </w:rPr>
      </w:pPr>
    </w:p>
    <w:p w:rsidR="000358E9" w:rsidRDefault="000358E9" w:rsidP="00437C75">
      <w:pPr>
        <w:pStyle w:val="3"/>
      </w:pPr>
      <w:bookmarkStart w:id="230" w:name="_Toc404336452"/>
      <w:r>
        <w:t>0</w:t>
      </w:r>
      <w:r>
        <w:rPr>
          <w:lang w:val="en-US"/>
        </w:rPr>
        <w:t>x</w:t>
      </w:r>
      <w:r w:rsidRPr="000358E9">
        <w:t>7</w:t>
      </w:r>
      <w:r>
        <w:rPr>
          <w:lang w:val="en-US"/>
        </w:rPr>
        <w:t>D</w:t>
      </w:r>
      <w:r w:rsidRPr="000358E9">
        <w:t xml:space="preserve"> – </w:t>
      </w:r>
      <w:r>
        <w:t>Установка режима Тест 2 (запись)</w:t>
      </w:r>
      <w:bookmarkEnd w:id="230"/>
    </w:p>
    <w:p w:rsidR="00684E2C" w:rsidRPr="00684E2C" w:rsidRDefault="00684E2C" w:rsidP="00437C75"/>
    <w:p w:rsidR="000358E9" w:rsidRDefault="000358E9" w:rsidP="00437C75">
      <w:pPr>
        <w:ind w:firstLine="284"/>
        <w:contextualSpacing/>
      </w:pPr>
      <w:r>
        <w:t>Формат команды:</w:t>
      </w:r>
    </w:p>
    <w:p w:rsidR="000358E9" w:rsidRPr="005C4EEA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D</w:t>
      </w:r>
      <w:r w:rsidR="000358E9" w:rsidRPr="007F1182">
        <w:rPr>
          <w:b/>
        </w:rPr>
        <w:t xml:space="preserve"> 0х0</w:t>
      </w:r>
      <w:r w:rsidRPr="005C4EEA">
        <w:rPr>
          <w:b/>
        </w:rPr>
        <w:t>0</w:t>
      </w:r>
      <w:r w:rsidR="000358E9" w:rsidRPr="007F1182">
        <w:rPr>
          <w:b/>
        </w:rPr>
        <w:t xml:space="preserve"> </w:t>
      </w:r>
      <w:r w:rsidRPr="005C4EEA">
        <w:rPr>
          <w:b/>
        </w:rPr>
        <w:t>0</w:t>
      </w:r>
      <w:r>
        <w:rPr>
          <w:b/>
          <w:lang w:val="en-US"/>
        </w:rPr>
        <w:t>x</w:t>
      </w:r>
      <w:r w:rsidRPr="005C4EEA">
        <w:rPr>
          <w:b/>
        </w:rPr>
        <w:t>7</w:t>
      </w:r>
      <w:r>
        <w:rPr>
          <w:b/>
          <w:lang w:val="en-US"/>
        </w:rPr>
        <w:t>D</w:t>
      </w:r>
    </w:p>
    <w:p w:rsidR="000358E9" w:rsidRDefault="000358E9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0358E9" w:rsidRPr="00B2293C" w:rsidRDefault="000358E9" w:rsidP="00437C75">
      <w:pPr>
        <w:contextualSpacing/>
      </w:pPr>
      <w:r>
        <w:t>копия</w:t>
      </w:r>
    </w:p>
    <w:p w:rsidR="000358E9" w:rsidRDefault="000358E9" w:rsidP="00437C75">
      <w:pPr>
        <w:ind w:firstLine="284"/>
        <w:contextualSpacing/>
      </w:pPr>
      <w:r>
        <w:t>Данные:</w:t>
      </w:r>
    </w:p>
    <w:p w:rsidR="000358E9" w:rsidRDefault="000358E9" w:rsidP="00437C75">
      <w:pPr>
        <w:contextualSpacing/>
      </w:pPr>
      <w:r>
        <w:t>нет</w:t>
      </w:r>
    </w:p>
    <w:p w:rsidR="000358E9" w:rsidRDefault="000358E9" w:rsidP="00437C75">
      <w:pPr>
        <w:ind w:firstLine="284"/>
        <w:contextualSpacing/>
      </w:pPr>
      <w:r>
        <w:t>Команда на чтение:</w:t>
      </w:r>
    </w:p>
    <w:p w:rsidR="000358E9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2B0D0B" w:rsidRPr="002B0D0B" w:rsidRDefault="002B0D0B" w:rsidP="00437C75">
      <w:pPr>
        <w:ind w:firstLine="284"/>
        <w:contextualSpacing/>
      </w:pPr>
    </w:p>
    <w:p w:rsidR="000358E9" w:rsidRDefault="000358E9" w:rsidP="00437C75">
      <w:pPr>
        <w:pStyle w:val="3"/>
      </w:pPr>
      <w:bookmarkStart w:id="231" w:name="_Ref382987791"/>
      <w:bookmarkStart w:id="232" w:name="_Ref382987795"/>
      <w:bookmarkStart w:id="233" w:name="_Toc404336453"/>
      <w:r>
        <w:t>0</w:t>
      </w:r>
      <w:r>
        <w:rPr>
          <w:lang w:val="en-US"/>
        </w:rPr>
        <w:t>x</w:t>
      </w:r>
      <w:r w:rsidRPr="001A5848">
        <w:t>7</w:t>
      </w:r>
      <w:r>
        <w:rPr>
          <w:lang w:val="en-US"/>
        </w:rPr>
        <w:t>E</w:t>
      </w:r>
      <w:r w:rsidRPr="001A5848">
        <w:t xml:space="preserve"> </w:t>
      </w:r>
      <w:r w:rsidR="001A5848" w:rsidRPr="001A5848">
        <w:t>–</w:t>
      </w:r>
      <w:r w:rsidRPr="001A5848">
        <w:t xml:space="preserve"> </w:t>
      </w:r>
      <w:r w:rsidR="001A5848">
        <w:t>Установка режима Тест 1 (запись)</w:t>
      </w:r>
      <w:bookmarkEnd w:id="231"/>
      <w:bookmarkEnd w:id="232"/>
      <w:bookmarkEnd w:id="233"/>
    </w:p>
    <w:p w:rsidR="00684E2C" w:rsidRPr="00684E2C" w:rsidRDefault="00684E2C" w:rsidP="00437C75"/>
    <w:p w:rsidR="001A5848" w:rsidRDefault="001A5848" w:rsidP="00437C75">
      <w:pPr>
        <w:ind w:firstLine="284"/>
        <w:contextualSpacing/>
      </w:pPr>
      <w:r>
        <w:t>Формат команды:</w:t>
      </w:r>
    </w:p>
    <w:p w:rsidR="00C147E6" w:rsidRPr="00C147E6" w:rsidRDefault="00C147E6" w:rsidP="00BB1E1E">
      <w:pPr>
        <w:tabs>
          <w:tab w:val="left" w:pos="4253"/>
        </w:tabs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>
        <w:rPr>
          <w:b/>
        </w:rPr>
        <w:t>0 0</w:t>
      </w:r>
      <w:r>
        <w:rPr>
          <w:b/>
          <w:lang w:val="en-US"/>
        </w:rPr>
        <w:t>x</w:t>
      </w:r>
      <w:r w:rsidRPr="00C147E6">
        <w:rPr>
          <w:b/>
        </w:rPr>
        <w:t>7</w:t>
      </w:r>
      <w:r>
        <w:rPr>
          <w:b/>
          <w:lang w:val="en-US"/>
        </w:rPr>
        <w:t>E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Pr="00C147E6">
        <w:rPr>
          <w:b/>
        </w:rPr>
        <w:tab/>
      </w:r>
      <w:r w:rsidRPr="00C147E6">
        <w:rPr>
          <w:b/>
        </w:rPr>
        <w:tab/>
        <w:t xml:space="preserve">- </w:t>
      </w:r>
      <w:r>
        <w:rPr>
          <w:b/>
        </w:rPr>
        <w:t>включение теста</w:t>
      </w:r>
    </w:p>
    <w:p w:rsidR="001A5848" w:rsidRPr="00C147E6" w:rsidRDefault="001A5848" w:rsidP="00437C75">
      <w:pPr>
        <w:contextualSpacing/>
        <w:rPr>
          <w:b/>
        </w:rPr>
      </w:pPr>
      <w:r>
        <w:rPr>
          <w:b/>
        </w:rPr>
        <w:t>0х55 0хАА 0х7</w:t>
      </w:r>
      <w:r>
        <w:rPr>
          <w:b/>
          <w:lang w:val="en-US"/>
        </w:rPr>
        <w:t>E</w:t>
      </w:r>
      <w:r w:rsidRPr="007F1182">
        <w:rPr>
          <w:b/>
        </w:rPr>
        <w:t xml:space="preserve"> 0х0</w:t>
      </w:r>
      <w:r w:rsidRPr="001A5848">
        <w:rPr>
          <w:b/>
        </w:rPr>
        <w:t>2</w:t>
      </w:r>
      <w:r w:rsidRPr="007F1182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1</w:t>
      </w:r>
      <w:r w:rsidRPr="001A5848">
        <w:rPr>
          <w:b/>
        </w:rPr>
        <w:t xml:space="preserve"> </w:t>
      </w:r>
      <w:r w:rsidRPr="001A5848">
        <w:rPr>
          <w:b/>
          <w:u w:val="single"/>
          <w:lang w:val="en-US"/>
        </w:rPr>
        <w:t>b</w:t>
      </w:r>
      <w:r w:rsidRPr="001A5848">
        <w:rPr>
          <w:b/>
          <w:u w:val="single"/>
        </w:rPr>
        <w:t>2</w:t>
      </w:r>
      <w:r w:rsidRPr="001A5848">
        <w:rPr>
          <w:b/>
        </w:rPr>
        <w:t xml:space="preserve"> </w:t>
      </w:r>
      <w:r>
        <w:rPr>
          <w:b/>
          <w:lang w:val="en-US"/>
        </w:rPr>
        <w:t>CRC</w:t>
      </w:r>
      <w:r w:rsidR="00C147E6">
        <w:rPr>
          <w:b/>
        </w:rPr>
        <w:tab/>
        <w:t>- установка сигналов</w:t>
      </w:r>
    </w:p>
    <w:p w:rsidR="001A5848" w:rsidRDefault="001A5848" w:rsidP="00437C75">
      <w:pPr>
        <w:ind w:firstLine="284"/>
        <w:contextualSpacing/>
      </w:pPr>
      <w:r w:rsidRPr="003F77D3">
        <w:t>Ответ:</w:t>
      </w:r>
      <w:r>
        <w:t xml:space="preserve"> </w:t>
      </w:r>
    </w:p>
    <w:p w:rsidR="001A5848" w:rsidRPr="00B2293C" w:rsidRDefault="001A5848" w:rsidP="00437C75">
      <w:pPr>
        <w:contextualSpacing/>
      </w:pPr>
      <w:r>
        <w:t>копия</w:t>
      </w:r>
    </w:p>
    <w:p w:rsidR="001A5848" w:rsidRDefault="001A5848" w:rsidP="00437C75">
      <w:pPr>
        <w:ind w:firstLine="284"/>
        <w:contextualSpacing/>
      </w:pPr>
      <w:r>
        <w:t>Данные:</w:t>
      </w:r>
    </w:p>
    <w:p w:rsidR="004E271B" w:rsidRDefault="004E271B" w:rsidP="004E271B">
      <w:pPr>
        <w:contextualSpacing/>
      </w:pPr>
      <w:r>
        <w:t>Частота на выходе зависит от комбинации КЧ/Ком и РЗ, см. команду на чтение.</w:t>
      </w:r>
    </w:p>
    <w:p w:rsidR="00F617AF" w:rsidRPr="00F617AF" w:rsidRDefault="00F617AF" w:rsidP="00F617AF">
      <w:pPr>
        <w:contextualSpacing/>
        <w:rPr>
          <w:b/>
          <w:i/>
        </w:rPr>
      </w:pPr>
      <w:r>
        <w:t>Р400м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4F10" w:rsidTr="001049AD">
        <w:tc>
          <w:tcPr>
            <w:tcW w:w="675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709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  <w:rPr>
                <w:b/>
                <w:u w:val="single"/>
                <w:lang w:val="en-US"/>
              </w:rPr>
            </w:pPr>
            <w:r w:rsidRPr="00C24F10">
              <w:rPr>
                <w:b/>
                <w:u w:val="single"/>
                <w:lang w:val="en-US"/>
              </w:rPr>
              <w:t>b2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  <w:jc w:val="center"/>
            </w:pPr>
            <w:r>
              <w:t>Сигнал</w:t>
            </w:r>
          </w:p>
        </w:tc>
        <w:tc>
          <w:tcPr>
            <w:tcW w:w="4111" w:type="dxa"/>
          </w:tcPr>
          <w:p w:rsidR="00C24F10" w:rsidRPr="00C24F10" w:rsidRDefault="00C24F10" w:rsidP="00D06E44">
            <w:pPr>
              <w:ind w:firstLine="0"/>
              <w:contextualSpacing/>
            </w:pPr>
            <w:r>
              <w:t>Комментарий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09" w:type="dxa"/>
          </w:tcPr>
          <w:p w:rsidR="007C55C0" w:rsidRPr="008A55C6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Нет сигналов первой группы</w:t>
            </w:r>
          </w:p>
        </w:tc>
      </w:tr>
      <w:tr w:rsidR="007C55C0" w:rsidRP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  <w:rPr>
                <w:lang w:val="en-US"/>
              </w:rPr>
            </w:pPr>
          </w:p>
        </w:tc>
        <w:tc>
          <w:tcPr>
            <w:tcW w:w="709" w:type="dxa"/>
          </w:tcPr>
          <w:p w:rsidR="007C55C0" w:rsidRP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</w:tcPr>
          <w:p w:rsidR="007C55C0" w:rsidRPr="007C55C0" w:rsidRDefault="007C55C0" w:rsidP="00D06E44">
            <w:pPr>
              <w:ind w:firstLine="0"/>
              <w:contextualSpacing/>
            </w:pPr>
            <w:r>
              <w:t>В 2-х концевой только КЧ</w:t>
            </w:r>
          </w:p>
        </w:tc>
      </w:tr>
      <w:tr w:rsidR="007C55C0" w:rsidTr="001049AD">
        <w:tc>
          <w:tcPr>
            <w:tcW w:w="675" w:type="dxa"/>
            <w:vMerge w:val="restart"/>
            <w:vAlign w:val="center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7C55C0" w:rsidRPr="00C24F10" w:rsidRDefault="007C55C0" w:rsidP="00D06E44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Выкл.</w:t>
            </w:r>
          </w:p>
        </w:tc>
        <w:tc>
          <w:tcPr>
            <w:tcW w:w="4111" w:type="dxa"/>
          </w:tcPr>
          <w:p w:rsidR="007C55C0" w:rsidRPr="008A55C6" w:rsidRDefault="007C55C0" w:rsidP="00D06E44">
            <w:pPr>
              <w:ind w:firstLine="0"/>
              <w:contextualSpacing/>
            </w:pPr>
            <w:r>
              <w:t>Нет сигналов второй группы</w:t>
            </w:r>
          </w:p>
        </w:tc>
      </w:tr>
      <w:tr w:rsidR="007C55C0" w:rsidTr="001049AD">
        <w:tc>
          <w:tcPr>
            <w:tcW w:w="675" w:type="dxa"/>
            <w:vMerge/>
            <w:vAlign w:val="center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  <w:r>
              <w:t>РЗ</w:t>
            </w: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</w:tr>
    </w:tbl>
    <w:p w:rsidR="00F617AF" w:rsidRDefault="00F617AF" w:rsidP="00F617AF">
      <w:pPr>
        <w:contextualSpacing/>
      </w:pPr>
      <w:r>
        <w:t>РЗСК</w:t>
      </w:r>
    </w:p>
    <w:p w:rsidR="00F617AF" w:rsidRDefault="00F617AF" w:rsidP="00F617AF">
      <w:pPr>
        <w:ind w:firstLine="851"/>
        <w:contextualSpacing/>
      </w:pPr>
      <w:r>
        <w:t>Частота на выходе зависит от комбинации КЧ/Ком и РЗ, см. команду на чтение.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4530CC" w:rsidTr="004530CC">
        <w:tc>
          <w:tcPr>
            <w:tcW w:w="675" w:type="dxa"/>
            <w:vMerge w:val="restart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4530CC" w:rsidRPr="00046780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  <w:vAlign w:val="center"/>
          </w:tcPr>
          <w:p w:rsidR="004530CC" w:rsidRPr="00046780" w:rsidRDefault="004530CC" w:rsidP="00046780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Pr="00046780" w:rsidRDefault="004530CC" w:rsidP="004530CC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D06E44">
            <w:pPr>
              <w:ind w:firstLine="0"/>
              <w:contextualSpacing/>
            </w:pPr>
            <w:r>
              <w:t>КЧ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Pr="004530CC" w:rsidRDefault="004530CC" w:rsidP="00D06E44">
            <w:pPr>
              <w:ind w:firstLine="0"/>
              <w:contextualSpacing/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4530CC">
        <w:tc>
          <w:tcPr>
            <w:tcW w:w="675" w:type="dxa"/>
            <w:vMerge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4530CC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 w:val="restart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1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  <w:tr w:rsidR="004530CC" w:rsidTr="003D1CB2">
        <w:tc>
          <w:tcPr>
            <w:tcW w:w="675" w:type="dxa"/>
            <w:vMerge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4530CC" w:rsidRDefault="004530CC" w:rsidP="003D1CB2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</w:pPr>
            <w:r>
              <w:t>РЗ</w:t>
            </w:r>
            <w:proofErr w:type="gramStart"/>
            <w:r>
              <w:t>2</w:t>
            </w:r>
            <w:proofErr w:type="gramEnd"/>
          </w:p>
        </w:tc>
        <w:tc>
          <w:tcPr>
            <w:tcW w:w="4111" w:type="dxa"/>
          </w:tcPr>
          <w:p w:rsidR="004530CC" w:rsidRDefault="004530CC" w:rsidP="003D1CB2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F617AF" w:rsidRDefault="00F617AF" w:rsidP="00F617AF">
      <w:pPr>
        <w:contextualSpacing/>
        <w:rPr>
          <w:b/>
          <w:i/>
        </w:rPr>
      </w:pPr>
      <w:r>
        <w:t xml:space="preserve">К400 </w:t>
      </w:r>
    </w:p>
    <w:p w:rsidR="00F617AF" w:rsidRPr="00A5588B" w:rsidRDefault="00F617AF" w:rsidP="00F617AF">
      <w:pPr>
        <w:ind w:firstLine="0"/>
        <w:rPr>
          <w:color w:val="FF0000"/>
        </w:rPr>
      </w:pPr>
      <w:r w:rsidRPr="00A5588B">
        <w:rPr>
          <w:b/>
          <w:color w:val="FF0000"/>
          <w:lang w:val="en-US"/>
        </w:rPr>
        <w:t>TODO</w:t>
      </w:r>
      <w:r w:rsidR="00A5588B" w:rsidRPr="00A5588B">
        <w:rPr>
          <w:b/>
          <w:color w:val="FF0000"/>
        </w:rPr>
        <w:t xml:space="preserve"> Заполнить таблицу сигналов Теста для К400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7C55C0" w:rsidTr="001049AD">
        <w:tc>
          <w:tcPr>
            <w:tcW w:w="675" w:type="dxa"/>
          </w:tcPr>
          <w:p w:rsidR="007C55C0" w:rsidRPr="00A5588B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709" w:type="dxa"/>
          </w:tcPr>
          <w:p w:rsidR="007C55C0" w:rsidRDefault="007C55C0" w:rsidP="00D06E44">
            <w:pPr>
              <w:ind w:firstLine="0"/>
              <w:contextualSpacing/>
              <w:jc w:val="center"/>
            </w:pPr>
          </w:p>
        </w:tc>
        <w:tc>
          <w:tcPr>
            <w:tcW w:w="4111" w:type="dxa"/>
          </w:tcPr>
          <w:p w:rsidR="007C55C0" w:rsidRDefault="007C55C0" w:rsidP="00D06E44">
            <w:pPr>
              <w:ind w:firstLine="0"/>
              <w:contextualSpacing/>
            </w:pPr>
          </w:p>
        </w:tc>
        <w:tc>
          <w:tcPr>
            <w:tcW w:w="4111" w:type="dxa"/>
          </w:tcPr>
          <w:p w:rsidR="007C55C0" w:rsidRPr="00A5588B" w:rsidRDefault="007C55C0" w:rsidP="00D06E44">
            <w:pPr>
              <w:ind w:firstLine="0"/>
              <w:contextualSpacing/>
            </w:pPr>
          </w:p>
        </w:tc>
      </w:tr>
    </w:tbl>
    <w:p w:rsidR="004E271B" w:rsidRDefault="004E271B" w:rsidP="004E271B">
      <w:pPr>
        <w:contextualSpacing/>
      </w:pPr>
      <w:r>
        <w:t>ОПТИКА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4111"/>
        <w:gridCol w:w="4111"/>
      </w:tblGrid>
      <w:tr w:rsidR="00C20582" w:rsidTr="00EC66ED">
        <w:tc>
          <w:tcPr>
            <w:tcW w:w="675" w:type="dxa"/>
            <w:vMerge w:val="restart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</w:t>
            </w:r>
          </w:p>
        </w:tc>
        <w:tc>
          <w:tcPr>
            <w:tcW w:w="709" w:type="dxa"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4530CC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111" w:type="dxa"/>
          </w:tcPr>
          <w:p w:rsidR="00C20582" w:rsidRPr="00046780" w:rsidRDefault="00C20582" w:rsidP="00EC66ED">
            <w:pPr>
              <w:ind w:firstLine="0"/>
              <w:contextualSpacing/>
            </w:pPr>
            <w:r>
              <w:t>КЧ</w:t>
            </w:r>
          </w:p>
        </w:tc>
        <w:tc>
          <w:tcPr>
            <w:tcW w:w="4111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Pr="00046780" w:rsidRDefault="00C20582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---</w:t>
            </w:r>
          </w:p>
        </w:tc>
        <w:tc>
          <w:tcPr>
            <w:tcW w:w="4111" w:type="dxa"/>
          </w:tcPr>
          <w:p w:rsidR="00C20582" w:rsidRPr="004530CC" w:rsidRDefault="00C20582" w:rsidP="00EC66ED">
            <w:pPr>
              <w:ind w:firstLine="0"/>
              <w:contextualSpacing/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1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2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3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4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5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6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9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7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C20582" w:rsidTr="00EC66ED">
        <w:tc>
          <w:tcPr>
            <w:tcW w:w="675" w:type="dxa"/>
            <w:vMerge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</w:p>
        </w:tc>
        <w:tc>
          <w:tcPr>
            <w:tcW w:w="709" w:type="dxa"/>
            <w:vAlign w:val="center"/>
          </w:tcPr>
          <w:p w:rsidR="00C20582" w:rsidRDefault="00C20582" w:rsidP="00EC66ED">
            <w:pPr>
              <w:ind w:firstLine="0"/>
              <w:contextualSpacing/>
              <w:jc w:val="center"/>
            </w:pPr>
            <w:r>
              <w:t>10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</w:pPr>
            <w:r>
              <w:t>Команда 8</w:t>
            </w:r>
          </w:p>
        </w:tc>
        <w:tc>
          <w:tcPr>
            <w:tcW w:w="4111" w:type="dxa"/>
          </w:tcPr>
          <w:p w:rsidR="00C20582" w:rsidRDefault="00C20582" w:rsidP="00EC66ED">
            <w:pPr>
              <w:ind w:firstLine="0"/>
              <w:contextualSpacing/>
              <w:rPr>
                <w:lang w:val="en-US"/>
              </w:rPr>
            </w:pPr>
          </w:p>
        </w:tc>
      </w:tr>
      <w:tr w:rsidR="004E271B" w:rsidTr="00EC66ED">
        <w:tc>
          <w:tcPr>
            <w:tcW w:w="675" w:type="dxa"/>
            <w:vMerge w:val="restart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2</w:t>
            </w:r>
          </w:p>
        </w:tc>
        <w:tc>
          <w:tcPr>
            <w:tcW w:w="709" w:type="dxa"/>
            <w:vAlign w:val="center"/>
          </w:tcPr>
          <w:p w:rsidR="004E271B" w:rsidRDefault="004E271B" w:rsidP="00EC66ED">
            <w:pPr>
              <w:ind w:firstLine="0"/>
              <w:contextualSpacing/>
              <w:jc w:val="center"/>
            </w:pPr>
            <w:r>
              <w:t>0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</w:pPr>
            <w:r>
              <w:t>Нет</w:t>
            </w:r>
          </w:p>
        </w:tc>
        <w:tc>
          <w:tcPr>
            <w:tcW w:w="4111" w:type="dxa"/>
          </w:tcPr>
          <w:p w:rsidR="004E271B" w:rsidRDefault="004E271B" w:rsidP="00EC66ED">
            <w:pPr>
              <w:ind w:firstLine="0"/>
              <w:contextualSpacing/>
              <w:rPr>
                <w:lang w:val="en-US"/>
              </w:rPr>
            </w:pPr>
          </w:p>
        </w:tc>
      </w:tr>
    </w:tbl>
    <w:p w:rsidR="004E271B" w:rsidRDefault="004E271B" w:rsidP="00437C75">
      <w:pPr>
        <w:ind w:firstLine="284"/>
        <w:contextualSpacing/>
      </w:pPr>
    </w:p>
    <w:p w:rsidR="001A5848" w:rsidRDefault="001A5848" w:rsidP="00437C75">
      <w:pPr>
        <w:ind w:firstLine="284"/>
        <w:contextualSpacing/>
      </w:pPr>
      <w:r>
        <w:t>Команда на чтение:</w:t>
      </w:r>
    </w:p>
    <w:p w:rsidR="00684E2C" w:rsidRPr="00684E2C" w:rsidRDefault="00684E2C" w:rsidP="00437C75">
      <w:pPr>
        <w:contextualSpacing/>
        <w:rPr>
          <w:i/>
        </w:rPr>
      </w:pPr>
      <w:r w:rsidRPr="00684E2C">
        <w:rPr>
          <w:i/>
        </w:rPr>
        <w:fldChar w:fldCharType="begin"/>
      </w:r>
      <w:r w:rsidRPr="00684E2C">
        <w:rPr>
          <w:i/>
        </w:rPr>
        <w:instrText xml:space="preserve"> REF _Ref381004758 \h </w:instrText>
      </w:r>
      <w:r>
        <w:rPr>
          <w:i/>
        </w:rPr>
        <w:instrText xml:space="preserve"> \* MERGEFORMAT </w:instrText>
      </w:r>
      <w:r w:rsidRPr="00684E2C">
        <w:rPr>
          <w:i/>
        </w:rPr>
      </w:r>
      <w:r w:rsidRPr="00684E2C">
        <w:rPr>
          <w:i/>
        </w:rPr>
        <w:fldChar w:fldCharType="separate"/>
      </w:r>
      <w:r w:rsidR="007525B1" w:rsidRPr="007525B1">
        <w:rPr>
          <w:i/>
        </w:rPr>
        <w:t xml:space="preserve">0x3E – </w:t>
      </w:r>
      <w:r w:rsidRPr="00684E2C">
        <w:rPr>
          <w:i/>
        </w:rPr>
        <w:fldChar w:fldCharType="end"/>
      </w:r>
    </w:p>
    <w:p w:rsidR="000358E9" w:rsidRDefault="000358E9" w:rsidP="00437C75">
      <w:pPr>
        <w:ind w:firstLine="284"/>
        <w:contextualSpacing/>
      </w:pPr>
    </w:p>
    <w:p w:rsidR="00BB1E1E" w:rsidRDefault="00BB1E1E" w:rsidP="00BB1E1E">
      <w:pPr>
        <w:pStyle w:val="3"/>
      </w:pPr>
      <w:bookmarkStart w:id="234" w:name="_Ref382922015"/>
      <w:bookmarkStart w:id="235" w:name="_Toc404336454"/>
      <w:r>
        <w:t>0х</w:t>
      </w:r>
      <w:r>
        <w:rPr>
          <w:lang w:val="en-US"/>
        </w:rPr>
        <w:t>B2</w:t>
      </w:r>
      <w:r>
        <w:t xml:space="preserve"> – Дата/время (запись)</w:t>
      </w:r>
      <w:bookmarkEnd w:id="234"/>
      <w:bookmarkEnd w:id="235"/>
    </w:p>
    <w:p w:rsidR="00BB1E1E" w:rsidRDefault="00BB1E1E" w:rsidP="00BB1E1E"/>
    <w:p w:rsidR="00BB1E1E" w:rsidRDefault="00BB1E1E" w:rsidP="00BB1E1E">
      <w:pPr>
        <w:ind w:firstLine="284"/>
        <w:contextualSpacing/>
      </w:pPr>
      <w:r>
        <w:t>Формат команды:</w:t>
      </w:r>
    </w:p>
    <w:p w:rsidR="00BB1E1E" w:rsidRPr="00152A64" w:rsidRDefault="00BB1E1E" w:rsidP="00BB1E1E">
      <w:pPr>
        <w:contextualSpacing/>
        <w:rPr>
          <w:b/>
          <w:lang w:val="en-US"/>
        </w:rPr>
      </w:pPr>
      <w:r w:rsidRPr="00F64C2D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F64C2D">
        <w:rPr>
          <w:b/>
          <w:lang w:val="en-US"/>
        </w:rPr>
        <w:t>55 0</w:t>
      </w:r>
      <w:r>
        <w:rPr>
          <w:b/>
          <w:lang w:val="en-US"/>
        </w:rPr>
        <w:t>xAA 0xB</w:t>
      </w:r>
      <w:r w:rsidRPr="00F64C2D">
        <w:rPr>
          <w:b/>
          <w:lang w:val="en-US"/>
        </w:rPr>
        <w:t>2</w:t>
      </w:r>
      <w:r w:rsidRPr="00152A64">
        <w:rPr>
          <w:b/>
          <w:lang w:val="en-US"/>
        </w:rPr>
        <w:t xml:space="preserve"> </w:t>
      </w:r>
      <w:r w:rsidRPr="00F64C2D">
        <w:rPr>
          <w:b/>
          <w:lang w:val="en-US"/>
        </w:rPr>
        <w:t>0</w:t>
      </w:r>
      <w:r>
        <w:rPr>
          <w:b/>
          <w:lang w:val="en-US"/>
        </w:rPr>
        <w:t xml:space="preserve">x06 </w:t>
      </w:r>
      <w:r w:rsidRPr="00152A64">
        <w:rPr>
          <w:b/>
          <w:u w:val="single"/>
          <w:lang w:val="en-US"/>
        </w:rPr>
        <w:t>b1</w:t>
      </w:r>
      <w:r w:rsidRPr="00152A64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b2</w:t>
      </w:r>
      <w:r w:rsidRPr="00152A64">
        <w:rPr>
          <w:b/>
          <w:lang w:val="en-US"/>
        </w:rPr>
        <w:t xml:space="preserve"> … </w:t>
      </w:r>
      <w:r w:rsidRPr="00152A64">
        <w:rPr>
          <w:b/>
          <w:u w:val="single"/>
          <w:lang w:val="en-US"/>
        </w:rPr>
        <w:t>b</w:t>
      </w:r>
      <w:r w:rsidRPr="00F64C2D">
        <w:rPr>
          <w:b/>
          <w:u w:val="single"/>
          <w:lang w:val="en-US"/>
        </w:rPr>
        <w:t>6</w:t>
      </w:r>
      <w:r w:rsidRPr="00152A64">
        <w:rPr>
          <w:b/>
          <w:lang w:val="en-US"/>
        </w:rPr>
        <w:t xml:space="preserve"> CRC</w:t>
      </w:r>
    </w:p>
    <w:p w:rsidR="00BB1E1E" w:rsidRDefault="00BB1E1E" w:rsidP="00BB1E1E">
      <w:pPr>
        <w:ind w:firstLine="284"/>
        <w:contextualSpacing/>
      </w:pPr>
      <w:r w:rsidRPr="003F77D3">
        <w:t>Ответ:</w:t>
      </w:r>
      <w:r>
        <w:t xml:space="preserve"> </w:t>
      </w:r>
    </w:p>
    <w:p w:rsidR="00BB1E1E" w:rsidRPr="00B2293C" w:rsidRDefault="00BB1E1E" w:rsidP="00BB1E1E">
      <w:pPr>
        <w:contextualSpacing/>
      </w:pPr>
      <w:r>
        <w:t>копия</w:t>
      </w:r>
    </w:p>
    <w:p w:rsidR="00BB1E1E" w:rsidRDefault="00BB1E1E" w:rsidP="00BB1E1E">
      <w:pPr>
        <w:ind w:firstLine="284"/>
        <w:contextualSpacing/>
      </w:pPr>
      <w:r>
        <w:t>Данные:</w:t>
      </w:r>
    </w:p>
    <w:p w:rsidR="00F24B67" w:rsidRPr="0000523C" w:rsidRDefault="00F24B67" w:rsidP="00F24B67">
      <w:pPr>
        <w:contextualSpacing/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proofErr w:type="gramStart"/>
      <w:r>
        <w:rPr>
          <w:b/>
        </w:rPr>
        <w:t>..</w:t>
      </w:r>
      <w:r>
        <w:rPr>
          <w:b/>
          <w:u w:val="single"/>
          <w:lang w:val="en-US"/>
        </w:rPr>
        <w:t>b</w:t>
      </w:r>
      <w:r w:rsidR="00153B92" w:rsidRPr="00153B92">
        <w:rPr>
          <w:b/>
          <w:u w:val="single"/>
        </w:rPr>
        <w:t>8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53B92" w:rsidRPr="00153B92" w:rsidRDefault="00153B92" w:rsidP="00F24B67">
      <w:pPr>
        <w:contextualSpacing/>
      </w:pPr>
      <w:proofErr w:type="gramStart"/>
      <w:r w:rsidRPr="00153B92">
        <w:rPr>
          <w:b/>
          <w:u w:val="single"/>
          <w:lang w:val="en-US"/>
        </w:rPr>
        <w:t>b</w:t>
      </w:r>
      <w:r w:rsidRPr="0000523C">
        <w:rPr>
          <w:b/>
          <w:u w:val="single"/>
        </w:rPr>
        <w:t>9</w:t>
      </w:r>
      <w:r w:rsidRPr="0000523C">
        <w:t xml:space="preserve"> – 0</w:t>
      </w:r>
      <w:r>
        <w:t xml:space="preserve"> – установка времени с ПК или клавиатуры, 1 – установка времени по АСУ ТП.</w:t>
      </w:r>
      <w:proofErr w:type="gramEnd"/>
    </w:p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BB1E1E" w:rsidRPr="00BB1E1E" w:rsidRDefault="00BB1E1E" w:rsidP="00BB1E1E">
      <w:pPr>
        <w:contextualSpacing/>
        <w:rPr>
          <w:i/>
        </w:rPr>
      </w:pPr>
      <w:r w:rsidRPr="00BB1E1E">
        <w:rPr>
          <w:i/>
        </w:rPr>
        <w:fldChar w:fldCharType="begin"/>
      </w:r>
      <w:r w:rsidRPr="00BB1E1E">
        <w:rPr>
          <w:i/>
        </w:rPr>
        <w:instrText xml:space="preserve"> REF _Ref382921976 \h  \* MERGEFORMAT </w:instrText>
      </w:r>
      <w:r w:rsidRPr="00BB1E1E">
        <w:rPr>
          <w:i/>
        </w:rPr>
      </w:r>
      <w:r w:rsidRPr="00BB1E1E">
        <w:rPr>
          <w:i/>
        </w:rPr>
        <w:fldChar w:fldCharType="separate"/>
      </w:r>
      <w:r w:rsidR="007525B1" w:rsidRPr="007525B1">
        <w:rPr>
          <w:i/>
        </w:rPr>
        <w:t>0x32 – Дата/время (чтение)</w:t>
      </w:r>
      <w:r w:rsidRPr="00BB1E1E">
        <w:rPr>
          <w:i/>
        </w:rPr>
        <w:fldChar w:fldCharType="end"/>
      </w:r>
    </w:p>
    <w:p w:rsidR="000358E9" w:rsidRPr="00F24B67" w:rsidRDefault="000358E9" w:rsidP="00437C75">
      <w:pPr>
        <w:contextualSpacing/>
      </w:pPr>
    </w:p>
    <w:p w:rsidR="00853840" w:rsidRDefault="00853840" w:rsidP="00853840">
      <w:pPr>
        <w:pStyle w:val="3"/>
      </w:pPr>
      <w:bookmarkStart w:id="236" w:name="_Ref382922932"/>
      <w:bookmarkStart w:id="237" w:name="_Toc404336455"/>
      <w:r>
        <w:t>0х</w:t>
      </w:r>
      <w:r>
        <w:rPr>
          <w:lang w:val="en-US"/>
        </w:rPr>
        <w:t>B</w:t>
      </w:r>
      <w:r w:rsidRPr="00853840">
        <w:t>3</w:t>
      </w:r>
      <w:r>
        <w:t xml:space="preserve"> – Коррекция тока и напряжения / Резервирование (запись)</w:t>
      </w:r>
      <w:bookmarkEnd w:id="236"/>
      <w:bookmarkEnd w:id="237"/>
    </w:p>
    <w:p w:rsidR="00853840" w:rsidRDefault="00853840" w:rsidP="00853840"/>
    <w:p w:rsidR="00853840" w:rsidRDefault="00853840" w:rsidP="00853840">
      <w:pPr>
        <w:ind w:firstLine="284"/>
        <w:contextualSpacing/>
      </w:pPr>
      <w:r>
        <w:t>Формат команды:</w:t>
      </w:r>
    </w:p>
    <w:p w:rsidR="00853840" w:rsidRPr="00BB1E1E" w:rsidRDefault="00853840" w:rsidP="00853840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="0089094A" w:rsidRPr="0089094A">
        <w:rPr>
          <w:b/>
        </w:rPr>
        <w:t xml:space="preserve"> </w:t>
      </w:r>
      <w:r w:rsidR="0089094A"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Резервирование</w:t>
      </w:r>
    </w:p>
    <w:p w:rsidR="00853840" w:rsidRPr="00853840" w:rsidRDefault="00853840" w:rsidP="00853840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 w:rsidR="0089094A">
        <w:rPr>
          <w:b/>
          <w:lang w:val="en-US"/>
        </w:rPr>
        <w:t>B</w:t>
      </w:r>
      <w:proofErr w:type="spellEnd"/>
      <w:r w:rsidR="0089094A" w:rsidRPr="0089094A">
        <w:rPr>
          <w:b/>
        </w:rPr>
        <w:t>3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="0089094A" w:rsidRPr="0089094A">
        <w:rPr>
          <w:b/>
        </w:rPr>
        <w:t>3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="0089094A" w:rsidRPr="0089094A">
        <w:rPr>
          <w:b/>
          <w:u w:val="single"/>
        </w:rPr>
        <w:t>3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Коррекции напряжения и тока</w:t>
      </w:r>
    </w:p>
    <w:p w:rsidR="00853840" w:rsidRDefault="00853840" w:rsidP="00853840">
      <w:pPr>
        <w:ind w:firstLine="284"/>
        <w:contextualSpacing/>
      </w:pPr>
      <w:r w:rsidRPr="003F77D3">
        <w:t>Ответ:</w:t>
      </w:r>
      <w:r>
        <w:t xml:space="preserve"> </w:t>
      </w:r>
    </w:p>
    <w:p w:rsidR="00853840" w:rsidRPr="00B2293C" w:rsidRDefault="00853840" w:rsidP="00853840">
      <w:pPr>
        <w:contextualSpacing/>
      </w:pPr>
      <w:r>
        <w:t>копия</w:t>
      </w:r>
    </w:p>
    <w:p w:rsidR="00853840" w:rsidRPr="00046780" w:rsidRDefault="00853840" w:rsidP="00853840">
      <w:pPr>
        <w:ind w:firstLine="284"/>
        <w:contextualSpacing/>
      </w:pPr>
      <w:r>
        <w:t>Данные:</w:t>
      </w:r>
    </w:p>
    <w:p w:rsidR="0089094A" w:rsidRDefault="0089094A" w:rsidP="0089094A">
      <w:pPr>
        <w:contextualSpacing/>
      </w:pPr>
      <w:r>
        <w:t xml:space="preserve">ОПТИКА </w:t>
      </w:r>
    </w:p>
    <w:p w:rsidR="00F24B67" w:rsidRDefault="00F24B67" w:rsidP="00F24B67">
      <w:pPr>
        <w:ind w:firstLine="851"/>
        <w:contextualSpacing/>
        <w:rPr>
          <w:i/>
        </w:rPr>
      </w:pPr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резервирование</w:t>
      </w:r>
      <w:r w:rsidR="00AD4D31">
        <w:t xml:space="preserve"> =</w:t>
      </w:r>
      <w:r>
        <w:t xml:space="preserve"> 1</w:t>
      </w:r>
    </w:p>
    <w:p w:rsidR="00F24B67" w:rsidRPr="00F24B67" w:rsidRDefault="00F24B67" w:rsidP="00F24B67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89094A" w:rsidRPr="00F64C2D" w:rsidRDefault="0089094A" w:rsidP="0089094A">
      <w:pPr>
        <w:contextualSpacing/>
      </w:pPr>
      <w:r>
        <w:t>ВЧ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97"/>
        <w:gridCol w:w="8873"/>
      </w:tblGrid>
      <w:tr w:rsidR="00F24B67" w:rsidTr="00F24B67">
        <w:tc>
          <w:tcPr>
            <w:tcW w:w="697" w:type="dxa"/>
          </w:tcPr>
          <w:p w:rsidR="00F24B67" w:rsidRDefault="00F24B67" w:rsidP="00F24B67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lastRenderedPageBreak/>
              <w:t>b</w:t>
            </w:r>
            <w:r w:rsidRPr="00F24B67">
              <w:rPr>
                <w:b/>
                <w:u w:val="single"/>
              </w:rPr>
              <w:t>1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  <w:jc w:val="center"/>
            </w:pPr>
            <w:r>
              <w:t>Комментарий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  <w:rPr>
                <w:lang w:val="en-US"/>
              </w:rPr>
            </w:pPr>
            <w:r w:rsidRPr="00F24B67">
              <w:rPr>
                <w:lang w:val="en-US"/>
              </w:rPr>
              <w:t>1</w:t>
            </w:r>
          </w:p>
        </w:tc>
        <w:tc>
          <w:tcPr>
            <w:tcW w:w="8873" w:type="dxa"/>
          </w:tcPr>
          <w:p w:rsidR="00F24B67" w:rsidRPr="00F24B67" w:rsidRDefault="00F24B67" w:rsidP="00F24B67">
            <w:pPr>
              <w:ind w:firstLine="0"/>
            </w:pPr>
            <w:r>
              <w:t xml:space="preserve">Коррекция напряжение,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  <w:vAlign w:val="center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2</w:t>
            </w:r>
          </w:p>
        </w:tc>
        <w:tc>
          <w:tcPr>
            <w:tcW w:w="8873" w:type="dxa"/>
            <w:vAlign w:val="center"/>
          </w:tcPr>
          <w:p w:rsidR="00F24B67" w:rsidRDefault="00F24B67" w:rsidP="00F24B67">
            <w:pPr>
              <w:ind w:firstLine="0"/>
            </w:pPr>
            <w:r>
              <w:t xml:space="preserve">Коррекция тока 1,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>см. команду на чтение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3</w:t>
            </w:r>
          </w:p>
        </w:tc>
        <w:tc>
          <w:tcPr>
            <w:tcW w:w="8873" w:type="dxa"/>
          </w:tcPr>
          <w:p w:rsidR="00F24B67" w:rsidRDefault="00F24B67" w:rsidP="00F24B67">
            <w:pPr>
              <w:ind w:firstLine="0"/>
            </w:pPr>
            <w:r>
              <w:t xml:space="preserve">Коррекция тока 2, значения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 w:rsidRPr="00F24B67">
              <w:t xml:space="preserve"> </w:t>
            </w:r>
            <w:r>
              <w:t xml:space="preserve">см. команду на чтение 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4</w:t>
            </w:r>
          </w:p>
        </w:tc>
        <w:tc>
          <w:tcPr>
            <w:tcW w:w="8873" w:type="dxa"/>
          </w:tcPr>
          <w:p w:rsidR="00F24B67" w:rsidRPr="00AD4D31" w:rsidRDefault="00AD4D31" w:rsidP="00F24B67">
            <w:pPr>
              <w:ind w:firstLine="0"/>
            </w:pPr>
            <w:r>
              <w:t>Сброс коррекции напряжения,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5</w:t>
            </w:r>
          </w:p>
        </w:tc>
        <w:tc>
          <w:tcPr>
            <w:tcW w:w="8873" w:type="dxa"/>
          </w:tcPr>
          <w:p w:rsidR="00F24B67" w:rsidRDefault="00AD4D31" w:rsidP="00AD4D31">
            <w:pPr>
              <w:ind w:firstLine="0"/>
            </w:pPr>
            <w:r>
              <w:t>Сброс коррекции тока 1,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  <w:tr w:rsidR="00F24B67" w:rsidTr="00F24B67">
        <w:tc>
          <w:tcPr>
            <w:tcW w:w="697" w:type="dxa"/>
          </w:tcPr>
          <w:p w:rsidR="00F24B67" w:rsidRPr="00F24B67" w:rsidRDefault="00F24B67" w:rsidP="00F24B67">
            <w:pPr>
              <w:ind w:firstLine="0"/>
              <w:jc w:val="center"/>
            </w:pPr>
            <w:r w:rsidRPr="00F24B67">
              <w:t>6</w:t>
            </w:r>
          </w:p>
        </w:tc>
        <w:tc>
          <w:tcPr>
            <w:tcW w:w="8873" w:type="dxa"/>
          </w:tcPr>
          <w:p w:rsidR="00F24B67" w:rsidRPr="009E47D3" w:rsidRDefault="00AD4D31" w:rsidP="00AD4D31">
            <w:pPr>
              <w:ind w:firstLine="0"/>
            </w:pPr>
            <w:r>
              <w:t>Сброс коррекции тока 2,</w:t>
            </w:r>
            <w:r w:rsidRPr="00AD4D31">
              <w:t xml:space="preserve"> </w:t>
            </w:r>
            <w:r>
              <w:t>значения и наличие</w:t>
            </w:r>
            <w:r w:rsidRPr="00AD4D31">
              <w:rPr>
                <w:b/>
                <w:u w:val="single"/>
              </w:rPr>
              <w:t xml:space="preserve"> </w:t>
            </w: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  <w:r w:rsidRPr="00F24B67">
              <w:rPr>
                <w:b/>
              </w:rPr>
              <w:t>…</w:t>
            </w:r>
            <w:r>
              <w:rPr>
                <w:b/>
                <w:u w:val="single"/>
                <w:lang w:val="en-US"/>
              </w:rPr>
              <w:t>b</w:t>
            </w:r>
            <w:r w:rsidRPr="00F24B67">
              <w:rPr>
                <w:b/>
                <w:u w:val="single"/>
              </w:rPr>
              <w:t>3</w:t>
            </w:r>
            <w:r>
              <w:t xml:space="preserve"> роли не играют</w:t>
            </w:r>
          </w:p>
        </w:tc>
      </w:tr>
    </w:tbl>
    <w:p w:rsidR="00F24B67" w:rsidRDefault="00F24B67" w:rsidP="00F24B67">
      <w:pPr>
        <w:ind w:firstLine="284"/>
        <w:contextualSpacing/>
      </w:pPr>
      <w:r>
        <w:t>Команда на чтение:</w:t>
      </w:r>
    </w:p>
    <w:p w:rsidR="00853840" w:rsidRDefault="00F24B67" w:rsidP="00437C75">
      <w:pPr>
        <w:contextualSpacing/>
        <w:rPr>
          <w:i/>
        </w:rPr>
      </w:pPr>
      <w:r w:rsidRPr="00F24B67">
        <w:rPr>
          <w:i/>
        </w:rPr>
        <w:fldChar w:fldCharType="begin"/>
      </w:r>
      <w:r w:rsidRPr="00F24B67">
        <w:rPr>
          <w:i/>
        </w:rPr>
        <w:instrText xml:space="preserve"> REF _Ref382923249 \h  \* MERGEFORMAT </w:instrText>
      </w:r>
      <w:r w:rsidRPr="00F24B67">
        <w:rPr>
          <w:i/>
        </w:rPr>
      </w:r>
      <w:r w:rsidRPr="00F24B67">
        <w:rPr>
          <w:i/>
        </w:rPr>
        <w:fldChar w:fldCharType="separate"/>
      </w:r>
      <w:r w:rsidR="007525B1" w:rsidRPr="007525B1">
        <w:rPr>
          <w:i/>
        </w:rPr>
        <w:t>0x33 – Коррекции тока и напряжения / Резервирование (чтение)</w:t>
      </w:r>
      <w:r w:rsidRPr="00F24B67">
        <w:rPr>
          <w:i/>
        </w:rPr>
        <w:fldChar w:fldCharType="end"/>
      </w:r>
    </w:p>
    <w:p w:rsidR="00B266CB" w:rsidRPr="005F70B0" w:rsidRDefault="00B266CB" w:rsidP="005675DA">
      <w:pPr>
        <w:ind w:firstLine="0"/>
        <w:contextualSpacing/>
        <w:rPr>
          <w:i/>
        </w:rPr>
      </w:pPr>
    </w:p>
    <w:p w:rsidR="00C079B2" w:rsidRDefault="00C079B2" w:rsidP="00C079B2">
      <w:pPr>
        <w:pStyle w:val="3"/>
      </w:pPr>
      <w:bookmarkStart w:id="238" w:name="_Ref383422184"/>
      <w:bookmarkStart w:id="239" w:name="_Toc404336457"/>
      <w:r>
        <w:t>0х</w:t>
      </w:r>
      <w:r>
        <w:rPr>
          <w:lang w:val="en-US"/>
        </w:rPr>
        <w:t>B</w:t>
      </w:r>
      <w:r>
        <w:t xml:space="preserve">5 – </w:t>
      </w:r>
      <w:r w:rsidR="00915825">
        <w:t>Синхронизация часов / Тип детектора</w:t>
      </w:r>
      <w:r w:rsidR="00915825" w:rsidRPr="00997FE1">
        <w:t xml:space="preserve"> / </w:t>
      </w:r>
      <w:r w:rsidR="00915825">
        <w:t xml:space="preserve">Общие параметры </w:t>
      </w:r>
      <w:r>
        <w:t>(запись)</w:t>
      </w:r>
      <w:bookmarkEnd w:id="238"/>
      <w:bookmarkEnd w:id="239"/>
    </w:p>
    <w:p w:rsidR="00C079B2" w:rsidRDefault="00C079B2" w:rsidP="00C079B2"/>
    <w:p w:rsidR="00C079B2" w:rsidRDefault="00C079B2" w:rsidP="00C079B2">
      <w:pPr>
        <w:ind w:firstLine="284"/>
        <w:contextualSpacing/>
      </w:pPr>
      <w:r>
        <w:t>Формат команды: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  <w:r>
        <w:rPr>
          <w:b/>
        </w:rPr>
        <w:tab/>
        <w:t>- Синхронизация часов</w:t>
      </w:r>
    </w:p>
    <w:p w:rsidR="00C079B2" w:rsidRPr="00C079B2" w:rsidRDefault="00C079B2" w:rsidP="00C079B2">
      <w:pPr>
        <w:contextualSpacing/>
        <w:rPr>
          <w:b/>
        </w:rPr>
      </w:pPr>
      <w:r w:rsidRPr="00C079B2">
        <w:rPr>
          <w:b/>
        </w:rPr>
        <w:t>0</w:t>
      </w:r>
      <w:r w:rsidRPr="00152A64">
        <w:rPr>
          <w:b/>
          <w:lang w:val="en-US"/>
        </w:rPr>
        <w:t>x</w:t>
      </w:r>
      <w:r w:rsidRPr="00C079B2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C079B2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C079B2">
        <w:rPr>
          <w:b/>
        </w:rPr>
        <w:t>5 0</w:t>
      </w:r>
      <w:r>
        <w:rPr>
          <w:b/>
          <w:lang w:val="en-US"/>
        </w:rPr>
        <w:t>x</w:t>
      </w:r>
      <w:r w:rsidRPr="00C079B2">
        <w:rPr>
          <w:b/>
        </w:rPr>
        <w:t xml:space="preserve">02 </w:t>
      </w:r>
      <w:r w:rsidRPr="00152A64"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1</w:t>
      </w:r>
      <w:r w:rsidRPr="00C079B2">
        <w:rPr>
          <w:b/>
        </w:rPr>
        <w:t xml:space="preserve"> </w:t>
      </w:r>
      <w:r>
        <w:rPr>
          <w:b/>
          <w:u w:val="single"/>
          <w:lang w:val="en-US"/>
        </w:rPr>
        <w:t>b</w:t>
      </w:r>
      <w:r w:rsidRPr="00C079B2">
        <w:rPr>
          <w:b/>
          <w:u w:val="single"/>
        </w:rPr>
        <w:t>2</w:t>
      </w:r>
      <w:r w:rsidRPr="00C079B2">
        <w:rPr>
          <w:b/>
        </w:rPr>
        <w:t xml:space="preserve"> </w:t>
      </w:r>
      <w:r>
        <w:rPr>
          <w:b/>
          <w:lang w:val="en-US"/>
        </w:rPr>
        <w:t>CRC</w:t>
      </w:r>
      <w:r w:rsidRPr="00C079B2">
        <w:rPr>
          <w:b/>
        </w:rPr>
        <w:tab/>
      </w:r>
      <w:r>
        <w:rPr>
          <w:b/>
        </w:rPr>
        <w:t>- Синхронизация часов / Тип детектора в РЗСК</w:t>
      </w:r>
    </w:p>
    <w:p w:rsidR="00C079B2" w:rsidRDefault="00C079B2" w:rsidP="00C079B2">
      <w:pPr>
        <w:ind w:firstLine="284"/>
        <w:contextualSpacing/>
      </w:pPr>
      <w:r w:rsidRPr="003F77D3">
        <w:t>Ответ:</w:t>
      </w:r>
      <w:r>
        <w:t xml:space="preserve"> </w:t>
      </w:r>
    </w:p>
    <w:p w:rsidR="00C079B2" w:rsidRPr="00B2293C" w:rsidRDefault="00C079B2" w:rsidP="00C079B2">
      <w:pPr>
        <w:contextualSpacing/>
      </w:pPr>
      <w:r>
        <w:t>копия</w:t>
      </w:r>
    </w:p>
    <w:p w:rsidR="00C079B2" w:rsidRDefault="00C079B2" w:rsidP="00C079B2">
      <w:pPr>
        <w:ind w:firstLine="284"/>
        <w:contextualSpacing/>
      </w:pPr>
      <w:r>
        <w:t>Данные:</w:t>
      </w:r>
    </w:p>
    <w:p w:rsidR="00C079B2" w:rsidRDefault="00C079B2" w:rsidP="00C079B2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значение параметра, см.</w:t>
      </w:r>
      <w:proofErr w:type="gramEnd"/>
      <w:r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C079B2" w:rsidTr="008663E4">
        <w:tc>
          <w:tcPr>
            <w:tcW w:w="644" w:type="dxa"/>
          </w:tcPr>
          <w:p w:rsidR="00C079B2" w:rsidRPr="00C079B2" w:rsidRDefault="00C079B2" w:rsidP="00C079B2">
            <w:pPr>
              <w:ind w:firstLine="0"/>
              <w:jc w:val="center"/>
            </w:pPr>
            <w:r>
              <w:rPr>
                <w:b/>
                <w:u w:val="single"/>
                <w:lang w:val="en-US"/>
              </w:rPr>
              <w:t>b</w:t>
            </w:r>
            <w:r>
              <w:rPr>
                <w:b/>
                <w:u w:val="single"/>
              </w:rPr>
              <w:t>2</w:t>
            </w:r>
          </w:p>
        </w:tc>
        <w:tc>
          <w:tcPr>
            <w:tcW w:w="4878" w:type="dxa"/>
          </w:tcPr>
          <w:p w:rsidR="00C079B2" w:rsidRDefault="00C079B2" w:rsidP="008663E4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C079B2" w:rsidRDefault="00C079B2" w:rsidP="008663E4">
            <w:pPr>
              <w:ind w:firstLine="0"/>
              <w:jc w:val="center"/>
            </w:pPr>
            <w:r>
              <w:t>Комментарий</w:t>
            </w: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C079B2" w:rsidRPr="0011283A" w:rsidRDefault="0011283A" w:rsidP="008663E4">
            <w:pPr>
              <w:ind w:firstLine="0"/>
            </w:pPr>
            <w:r>
              <w:t>Синхронизация часов</w:t>
            </w:r>
          </w:p>
        </w:tc>
        <w:tc>
          <w:tcPr>
            <w:tcW w:w="4048" w:type="dxa"/>
            <w:vAlign w:val="center"/>
          </w:tcPr>
          <w:p w:rsidR="00C079B2" w:rsidRPr="00152A64" w:rsidRDefault="00C079B2" w:rsidP="008663E4">
            <w:pPr>
              <w:ind w:firstLine="0"/>
            </w:pPr>
          </w:p>
        </w:tc>
      </w:tr>
      <w:tr w:rsidR="00C079B2" w:rsidTr="008663E4">
        <w:tc>
          <w:tcPr>
            <w:tcW w:w="644" w:type="dxa"/>
            <w:vAlign w:val="center"/>
          </w:tcPr>
          <w:p w:rsidR="00C079B2" w:rsidRPr="00060CFB" w:rsidRDefault="00C079B2" w:rsidP="008663E4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C079B2" w:rsidRPr="00152A64" w:rsidRDefault="0011283A" w:rsidP="008663E4">
            <w:pPr>
              <w:ind w:firstLine="0"/>
            </w:pPr>
            <w:r>
              <w:t>Тип детектора</w:t>
            </w:r>
          </w:p>
        </w:tc>
        <w:tc>
          <w:tcPr>
            <w:tcW w:w="4048" w:type="dxa"/>
            <w:vAlign w:val="center"/>
          </w:tcPr>
          <w:p w:rsidR="00C079B2" w:rsidRDefault="00C079B2" w:rsidP="008663E4">
            <w:pPr>
              <w:ind w:firstLine="0"/>
            </w:pPr>
          </w:p>
        </w:tc>
      </w:tr>
    </w:tbl>
    <w:p w:rsidR="00C079B2" w:rsidRDefault="00C079B2" w:rsidP="00C079B2">
      <w:pPr>
        <w:ind w:firstLine="284"/>
        <w:contextualSpacing/>
      </w:pPr>
      <w:r>
        <w:t>Команда на чтение:</w:t>
      </w:r>
    </w:p>
    <w:p w:rsidR="00C079B2" w:rsidRPr="005943F3" w:rsidRDefault="00C079B2" w:rsidP="00C079B2">
      <w:pPr>
        <w:contextualSpacing/>
        <w:rPr>
          <w:i/>
        </w:rPr>
      </w:pPr>
      <w:r w:rsidRPr="005943F3">
        <w:rPr>
          <w:i/>
        </w:rPr>
        <w:fldChar w:fldCharType="begin"/>
      </w:r>
      <w:r w:rsidRPr="005943F3">
        <w:rPr>
          <w:i/>
        </w:rPr>
        <w:instrText xml:space="preserve"> REF _Ref382924160 \h  \* MERGEFORMAT </w:instrText>
      </w:r>
      <w:r w:rsidRPr="005943F3">
        <w:rPr>
          <w:i/>
        </w:rPr>
      </w:r>
      <w:r w:rsidRPr="005943F3">
        <w:rPr>
          <w:i/>
        </w:rPr>
        <w:fldChar w:fldCharType="separate"/>
      </w:r>
      <w:r w:rsidR="007525B1" w:rsidRPr="007525B1">
        <w:rPr>
          <w:i/>
        </w:rPr>
        <w:t>0x35 – Синхронизация часов / Тип детектора / Общие параметры (чтение)</w:t>
      </w:r>
      <w:r w:rsidRPr="005943F3">
        <w:rPr>
          <w:i/>
        </w:rPr>
        <w:fldChar w:fldCharType="end"/>
      </w:r>
      <w:r w:rsidR="00915825" w:rsidRPr="005943F3">
        <w:rPr>
          <w:i/>
        </w:rPr>
        <w:t xml:space="preserve"> </w:t>
      </w:r>
    </w:p>
    <w:p w:rsidR="00C079B2" w:rsidRDefault="00C079B2" w:rsidP="00437C75">
      <w:pPr>
        <w:contextualSpacing/>
        <w:rPr>
          <w:i/>
        </w:rPr>
      </w:pPr>
    </w:p>
    <w:p w:rsidR="00264845" w:rsidRDefault="00264845" w:rsidP="00264845">
      <w:pPr>
        <w:pStyle w:val="3"/>
      </w:pPr>
      <w:bookmarkStart w:id="240" w:name="_Ref382924706"/>
      <w:bookmarkStart w:id="241" w:name="_Toc404336458"/>
      <w:r>
        <w:t>0х</w:t>
      </w:r>
      <w:r>
        <w:rPr>
          <w:lang w:val="en-US"/>
        </w:rPr>
        <w:t>B</w:t>
      </w:r>
      <w:r>
        <w:t xml:space="preserve">6 – </w:t>
      </w:r>
      <w:proofErr w:type="gramStart"/>
      <w:r>
        <w:rPr>
          <w:lang w:val="en-US"/>
        </w:rPr>
        <w:t>U</w:t>
      </w:r>
      <w:proofErr w:type="spellStart"/>
      <w:proofErr w:type="gramEnd"/>
      <w:r>
        <w:t>вых</w:t>
      </w:r>
      <w:proofErr w:type="spellEnd"/>
      <w:r>
        <w:t xml:space="preserve"> номинальное / Удержание реле команд ПРМ (запись)</w:t>
      </w:r>
      <w:bookmarkEnd w:id="240"/>
      <w:bookmarkEnd w:id="241"/>
    </w:p>
    <w:p w:rsidR="00264845" w:rsidRDefault="00264845" w:rsidP="00264845"/>
    <w:p w:rsidR="00264845" w:rsidRDefault="00264845" w:rsidP="00264845">
      <w:pPr>
        <w:ind w:firstLine="284"/>
        <w:contextualSpacing/>
      </w:pPr>
      <w:r>
        <w:t>Формат команды:</w:t>
      </w:r>
    </w:p>
    <w:p w:rsidR="00264845" w:rsidRPr="00264845" w:rsidRDefault="00264845" w:rsidP="00264845">
      <w:pPr>
        <w:contextualSpacing/>
        <w:rPr>
          <w:b/>
        </w:rPr>
      </w:pPr>
      <w:r w:rsidRPr="00264845">
        <w:rPr>
          <w:b/>
        </w:rPr>
        <w:t>0</w:t>
      </w:r>
      <w:r w:rsidRPr="00152A64">
        <w:rPr>
          <w:b/>
          <w:lang w:val="en-US"/>
        </w:rPr>
        <w:t>x</w:t>
      </w:r>
      <w:r w:rsidRPr="00264845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264845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>
        <w:rPr>
          <w:b/>
        </w:rPr>
        <w:t>6</w:t>
      </w:r>
      <w:r w:rsidRPr="00264845">
        <w:rPr>
          <w:b/>
        </w:rPr>
        <w:t xml:space="preserve"> 0</w:t>
      </w:r>
      <w:r>
        <w:rPr>
          <w:b/>
          <w:lang w:val="en-US"/>
        </w:rPr>
        <w:t>x</w:t>
      </w:r>
      <w:r w:rsidRPr="00264845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264845">
        <w:rPr>
          <w:b/>
          <w:u w:val="single"/>
        </w:rPr>
        <w:t>1</w:t>
      </w:r>
      <w:r w:rsidRPr="00264845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264845" w:rsidRDefault="00264845" w:rsidP="00264845">
      <w:pPr>
        <w:ind w:firstLine="284"/>
        <w:contextualSpacing/>
      </w:pPr>
      <w:r w:rsidRPr="003F77D3">
        <w:t>Ответ:</w:t>
      </w:r>
      <w:r>
        <w:t xml:space="preserve"> </w:t>
      </w:r>
    </w:p>
    <w:p w:rsidR="00264845" w:rsidRPr="00B2293C" w:rsidRDefault="00264845" w:rsidP="00264845">
      <w:pPr>
        <w:contextualSpacing/>
      </w:pPr>
      <w:r>
        <w:t>копия</w:t>
      </w:r>
    </w:p>
    <w:p w:rsidR="00264845" w:rsidRDefault="00264845" w:rsidP="00264845">
      <w:pPr>
        <w:ind w:firstLine="284"/>
        <w:contextualSpacing/>
      </w:pPr>
      <w:r>
        <w:t>Данные:</w:t>
      </w:r>
    </w:p>
    <w:p w:rsidR="00264845" w:rsidRDefault="00264845" w:rsidP="0026484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264845" w:rsidRDefault="00264845" w:rsidP="00264845">
      <w:pPr>
        <w:ind w:firstLine="284"/>
        <w:contextualSpacing/>
      </w:pPr>
      <w:r>
        <w:t>Команда на чтение:</w:t>
      </w:r>
    </w:p>
    <w:p w:rsidR="00264845" w:rsidRPr="00264845" w:rsidRDefault="00264845" w:rsidP="00264845">
      <w:pPr>
        <w:contextualSpacing/>
        <w:rPr>
          <w:i/>
        </w:rPr>
      </w:pPr>
      <w:r w:rsidRPr="00264845">
        <w:rPr>
          <w:i/>
        </w:rPr>
        <w:fldChar w:fldCharType="begin"/>
      </w:r>
      <w:r w:rsidRPr="00264845">
        <w:rPr>
          <w:i/>
        </w:rPr>
        <w:instrText xml:space="preserve"> REF _Ref382924680 \h  \* MERGEFORMAT </w:instrText>
      </w:r>
      <w:r w:rsidRPr="00264845">
        <w:rPr>
          <w:i/>
        </w:rPr>
      </w:r>
      <w:r w:rsidRPr="00264845">
        <w:rPr>
          <w:i/>
        </w:rPr>
        <w:fldChar w:fldCharType="separate"/>
      </w:r>
      <w:r w:rsidR="007525B1" w:rsidRPr="007525B1">
        <w:rPr>
          <w:i/>
        </w:rPr>
        <w:t xml:space="preserve">0x36 – </w:t>
      </w:r>
      <w:proofErr w:type="gramStart"/>
      <w:r w:rsidR="007525B1" w:rsidRPr="007525B1">
        <w:rPr>
          <w:i/>
          <w:lang w:val="en-US"/>
        </w:rPr>
        <w:t>U</w:t>
      </w:r>
      <w:proofErr w:type="spellStart"/>
      <w:proofErr w:type="gramEnd"/>
      <w:r w:rsidR="007525B1" w:rsidRPr="00915825">
        <w:rPr>
          <w:i/>
        </w:rPr>
        <w:t>вых</w:t>
      </w:r>
      <w:proofErr w:type="spellEnd"/>
      <w:r w:rsidR="007525B1" w:rsidRPr="007525B1">
        <w:rPr>
          <w:i/>
        </w:rPr>
        <w:t xml:space="preserve"> номинальное / Удержание реле команд ПРМ (чтение)</w:t>
      </w:r>
      <w:r w:rsidRPr="00264845">
        <w:rPr>
          <w:i/>
        </w:rPr>
        <w:fldChar w:fldCharType="end"/>
      </w:r>
      <w:r w:rsidR="00915825" w:rsidRPr="0026484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2E486D" w:rsidRDefault="002E486D" w:rsidP="002E486D">
      <w:pPr>
        <w:pStyle w:val="3"/>
      </w:pPr>
      <w:bookmarkStart w:id="242" w:name="_Ref382925031"/>
      <w:bookmarkStart w:id="243" w:name="_Toc404336459"/>
      <w:bookmarkStart w:id="244" w:name="_GoBack"/>
      <w:r>
        <w:t>0х</w:t>
      </w:r>
      <w:r>
        <w:rPr>
          <w:lang w:val="en-US"/>
        </w:rPr>
        <w:t>B</w:t>
      </w:r>
      <w:r>
        <w:t xml:space="preserve">7 – </w:t>
      </w:r>
      <w:r w:rsidR="00E67F75">
        <w:t xml:space="preserve">Телемеханика / </w:t>
      </w:r>
      <w:r>
        <w:t>Совместимость / Удержание реле команд ПРД (запись)</w:t>
      </w:r>
      <w:bookmarkEnd w:id="242"/>
      <w:bookmarkEnd w:id="243"/>
    </w:p>
    <w:p w:rsidR="002E486D" w:rsidRDefault="002E486D" w:rsidP="002E486D"/>
    <w:p w:rsidR="002E486D" w:rsidRDefault="002E486D" w:rsidP="002E486D">
      <w:pPr>
        <w:ind w:firstLine="284"/>
        <w:contextualSpacing/>
      </w:pPr>
      <w:r>
        <w:t>Формат команды:</w:t>
      </w:r>
    </w:p>
    <w:p w:rsidR="002E486D" w:rsidRDefault="002E486D" w:rsidP="002E486D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</w:t>
      </w:r>
      <w:proofErr w:type="spellEnd"/>
      <w:r w:rsidRPr="00046780">
        <w:rPr>
          <w:b/>
        </w:rPr>
        <w:t>7 0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4C6FE9" w:rsidRPr="004C6FE9" w:rsidRDefault="004C6FE9" w:rsidP="004C6FE9">
      <w:ins w:id="245" w:author="Comparison" w:date="2014-11-19T13:34:00Z">
        <w:r>
          <w:rPr>
            <w:b/>
          </w:rPr>
          <w:t>0</w:t>
        </w:r>
        <w:r>
          <w:rPr>
            <w:b/>
            <w:lang w:val="en-US"/>
          </w:rPr>
          <w:t>x</w:t>
        </w:r>
        <w:r>
          <w:rPr>
            <w:b/>
          </w:rPr>
          <w:t>55 0</w:t>
        </w:r>
        <w:proofErr w:type="spellStart"/>
        <w:r>
          <w:rPr>
            <w:b/>
            <w:lang w:val="en-US"/>
          </w:rPr>
          <w:t>xAA</w:t>
        </w:r>
        <w:proofErr w:type="spellEnd"/>
        <w:r>
          <w:rPr>
            <w:b/>
          </w:rPr>
          <w:t xml:space="preserve"> 0</w:t>
        </w:r>
        <w:proofErr w:type="spellStart"/>
        <w:r>
          <w:rPr>
            <w:b/>
            <w:lang w:val="en-US"/>
          </w:rPr>
          <w:t>xB</w:t>
        </w:r>
        <w:proofErr w:type="spellEnd"/>
        <w:r>
          <w:rPr>
            <w:b/>
          </w:rPr>
          <w:t>7 0</w:t>
        </w:r>
        <w:r>
          <w:rPr>
            <w:b/>
            <w:lang w:val="en-US"/>
          </w:rPr>
          <w:t>x</w:t>
        </w:r>
        <w:r>
          <w:rPr>
            <w:b/>
          </w:rPr>
          <w:t>0</w:t>
        </w:r>
      </w:ins>
      <w:r w:rsidR="00FF3E85">
        <w:rPr>
          <w:b/>
        </w:rPr>
        <w:t>2</w:t>
      </w:r>
      <w:ins w:id="246" w:author="Comparison" w:date="2014-11-19T13:34:00Z"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1</w:t>
        </w:r>
        <w:r>
          <w:rPr>
            <w:b/>
          </w:rPr>
          <w:t xml:space="preserve"> </w:t>
        </w:r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rPr>
            <w:b/>
          </w:rPr>
          <w:t xml:space="preserve"> </w:t>
        </w:r>
        <w:r>
          <w:rPr>
            <w:b/>
            <w:lang w:val="en-US"/>
          </w:rPr>
          <w:t>CRC</w:t>
        </w:r>
        <w:r>
          <w:t xml:space="preserve"> – в К400 </w:t>
        </w:r>
      </w:ins>
    </w:p>
    <w:p w:rsidR="002E486D" w:rsidRDefault="002E486D" w:rsidP="002E486D">
      <w:pPr>
        <w:ind w:firstLine="284"/>
        <w:contextualSpacing/>
      </w:pPr>
      <w:r w:rsidRPr="003F77D3">
        <w:t>Ответ:</w:t>
      </w:r>
      <w:r>
        <w:t xml:space="preserve"> </w:t>
      </w:r>
    </w:p>
    <w:p w:rsidR="002E486D" w:rsidRPr="00B2293C" w:rsidRDefault="002E486D" w:rsidP="002E486D">
      <w:pPr>
        <w:contextualSpacing/>
      </w:pPr>
      <w:r>
        <w:t>копия</w:t>
      </w:r>
    </w:p>
    <w:p w:rsidR="002E486D" w:rsidRDefault="002E486D" w:rsidP="002E486D">
      <w:pPr>
        <w:ind w:firstLine="284"/>
        <w:contextualSpacing/>
      </w:pPr>
      <w:r>
        <w:t>Данные:</w:t>
      </w:r>
    </w:p>
    <w:p w:rsidR="002E486D" w:rsidRDefault="002E486D" w:rsidP="002E486D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4C6FE9" w:rsidRPr="007F4A00" w:rsidRDefault="004C6FE9" w:rsidP="004C6FE9">
      <w:pPr>
        <w:contextualSpacing/>
      </w:pPr>
      <w:ins w:id="247" w:author="Comparison" w:date="2014-11-19T13:34:00Z">
        <w:r>
          <w:rPr>
            <w:b/>
            <w:u w:val="single"/>
            <w:lang w:val="en-US"/>
          </w:rPr>
          <w:t>b</w:t>
        </w:r>
        <w:r>
          <w:rPr>
            <w:b/>
            <w:u w:val="single"/>
          </w:rPr>
          <w:t>2</w:t>
        </w:r>
        <w:r>
          <w:t xml:space="preserve"> – в К400 определяет параметр: 1 - Удержание реле команд ПРД / 2 – Совместимость</w:t>
        </w:r>
      </w:ins>
      <w:r w:rsidR="000A0582">
        <w:t xml:space="preserve"> / 3 </w:t>
      </w:r>
      <w:r w:rsidR="007369BA">
        <w:t>–</w:t>
      </w:r>
      <w:r w:rsidR="000A0582">
        <w:t xml:space="preserve"> Телемеханика</w:t>
      </w:r>
      <w:r w:rsidR="00C641C2">
        <w:t xml:space="preserve"> / 4 - Уровень срабатывания предупредительной сигнализации по </w:t>
      </w:r>
      <w:r w:rsidR="00C641C2">
        <w:rPr>
          <w:lang w:val="en-US"/>
        </w:rPr>
        <w:t>D</w:t>
      </w:r>
      <w:r w:rsidR="00C641C2" w:rsidRPr="00C641C2">
        <w:t xml:space="preserve"> / 5 - </w:t>
      </w:r>
      <w:r w:rsidR="00C641C2">
        <w:t xml:space="preserve">Уровень срабатывания аварийной сигнализации по </w:t>
      </w:r>
      <w:r w:rsidR="00C641C2">
        <w:rPr>
          <w:lang w:val="en-US"/>
        </w:rPr>
        <w:t>D</w:t>
      </w:r>
      <w:r w:rsidR="007F4A00" w:rsidRPr="007F4A00">
        <w:t xml:space="preserve"> / 6 </w:t>
      </w:r>
      <w:r w:rsidR="007F4A00">
        <w:t>–</w:t>
      </w:r>
      <w:r w:rsidR="007F4A00" w:rsidRPr="007F4A00">
        <w:t xml:space="preserve"> </w:t>
      </w:r>
      <w:r w:rsidR="007F4A00">
        <w:t>Контроль температуры / 7 – Верхнее значение температуры / 8 – Нижнее значение температуры</w:t>
      </w:r>
      <w:r w:rsidR="00DD35E0">
        <w:t xml:space="preserve"> / 9 – скорость ТМ</w:t>
      </w:r>
    </w:p>
    <w:p w:rsidR="002E486D" w:rsidRDefault="002E486D" w:rsidP="002E486D">
      <w:pPr>
        <w:ind w:firstLine="284"/>
        <w:contextualSpacing/>
      </w:pPr>
      <w:r>
        <w:t>Команда на чтение:</w:t>
      </w:r>
    </w:p>
    <w:p w:rsidR="002E486D" w:rsidRPr="002E486D" w:rsidRDefault="002E486D" w:rsidP="002E486D">
      <w:pPr>
        <w:contextualSpacing/>
        <w:rPr>
          <w:i/>
        </w:rPr>
      </w:pPr>
      <w:r w:rsidRPr="002E486D">
        <w:rPr>
          <w:i/>
        </w:rPr>
        <w:fldChar w:fldCharType="begin"/>
      </w:r>
      <w:r w:rsidRPr="002E486D">
        <w:rPr>
          <w:i/>
        </w:rPr>
        <w:instrText xml:space="preserve"> REF _Ref382925003 \h  \* MERGEFORMAT </w:instrText>
      </w:r>
      <w:r w:rsidRPr="002E486D">
        <w:rPr>
          <w:i/>
        </w:rPr>
      </w:r>
      <w:r w:rsidRPr="002E486D">
        <w:rPr>
          <w:i/>
        </w:rPr>
        <w:fldChar w:fldCharType="separate"/>
      </w:r>
      <w:r w:rsidR="00E67F75" w:rsidRPr="00E67F75">
        <w:rPr>
          <w:i/>
        </w:rPr>
        <w:t>0x37 – Телемеханика / Совместимость / Удержание реле команд ПРД</w:t>
      </w:r>
      <w:r w:rsidR="00E67F75">
        <w:t xml:space="preserve"> (чтение)</w:t>
      </w:r>
      <w:r w:rsidRPr="002E486D">
        <w:rPr>
          <w:i/>
        </w:rPr>
        <w:fldChar w:fldCharType="end"/>
      </w:r>
      <w:r w:rsidR="00915825" w:rsidRPr="002E486D">
        <w:rPr>
          <w:i/>
        </w:rPr>
        <w:t xml:space="preserve"> </w:t>
      </w:r>
    </w:p>
    <w:bookmarkEnd w:id="244"/>
    <w:p w:rsidR="00B266CB" w:rsidRDefault="00B266CB" w:rsidP="00437C75">
      <w:pPr>
        <w:contextualSpacing/>
        <w:rPr>
          <w:i/>
        </w:rPr>
      </w:pPr>
    </w:p>
    <w:p w:rsidR="00E177E6" w:rsidRDefault="00E177E6" w:rsidP="00E177E6">
      <w:pPr>
        <w:pStyle w:val="3"/>
      </w:pPr>
      <w:bookmarkStart w:id="248" w:name="_Ref382925179"/>
      <w:bookmarkStart w:id="249" w:name="_Toc404336460"/>
      <w:r>
        <w:lastRenderedPageBreak/>
        <w:t>0х</w:t>
      </w:r>
      <w:r>
        <w:rPr>
          <w:lang w:val="en-US"/>
        </w:rPr>
        <w:t>B</w:t>
      </w:r>
      <w:r>
        <w:t>8 – Сетевой адрес (запись)</w:t>
      </w:r>
      <w:bookmarkEnd w:id="248"/>
      <w:bookmarkEnd w:id="249"/>
    </w:p>
    <w:p w:rsidR="00E177E6" w:rsidRDefault="00E177E6" w:rsidP="00E177E6"/>
    <w:p w:rsidR="00E177E6" w:rsidRDefault="00E177E6" w:rsidP="00E177E6">
      <w:pPr>
        <w:ind w:firstLine="284"/>
        <w:contextualSpacing/>
      </w:pPr>
      <w:r>
        <w:t>Формат команды:</w:t>
      </w:r>
    </w:p>
    <w:p w:rsidR="00E177E6" w:rsidRPr="00E177E6" w:rsidRDefault="00E177E6" w:rsidP="00E177E6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</w:t>
      </w:r>
      <w:r w:rsidRPr="00E177E6">
        <w:rPr>
          <w:b/>
          <w:lang w:val="en-US"/>
        </w:rPr>
        <w:t>8 0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E177E6" w:rsidRDefault="00E177E6" w:rsidP="00E177E6">
      <w:pPr>
        <w:ind w:firstLine="284"/>
        <w:contextualSpacing/>
      </w:pPr>
      <w:r w:rsidRPr="003F77D3">
        <w:t>Ответ:</w:t>
      </w:r>
      <w:r>
        <w:t xml:space="preserve"> </w:t>
      </w:r>
    </w:p>
    <w:p w:rsidR="00E177E6" w:rsidRPr="00B2293C" w:rsidRDefault="00E177E6" w:rsidP="00E177E6">
      <w:pPr>
        <w:contextualSpacing/>
      </w:pPr>
      <w:r>
        <w:t>копия</w:t>
      </w:r>
    </w:p>
    <w:p w:rsidR="00E177E6" w:rsidRDefault="00E177E6" w:rsidP="00E177E6">
      <w:pPr>
        <w:ind w:firstLine="284"/>
        <w:contextualSpacing/>
      </w:pPr>
      <w:r>
        <w:t>Данные:</w:t>
      </w:r>
    </w:p>
    <w:p w:rsidR="00E177E6" w:rsidRDefault="00E177E6" w:rsidP="00E177E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E177E6" w:rsidRDefault="00E177E6" w:rsidP="00E177E6">
      <w:pPr>
        <w:ind w:firstLine="284"/>
        <w:contextualSpacing/>
      </w:pPr>
      <w:r>
        <w:t>Команда на чтение:</w:t>
      </w:r>
    </w:p>
    <w:p w:rsidR="00E177E6" w:rsidRPr="00E177E6" w:rsidRDefault="00E177E6" w:rsidP="00E177E6">
      <w:pPr>
        <w:contextualSpacing/>
        <w:rPr>
          <w:i/>
        </w:rPr>
      </w:pPr>
      <w:r w:rsidRPr="00E177E6">
        <w:rPr>
          <w:i/>
        </w:rPr>
        <w:fldChar w:fldCharType="begin"/>
      </w:r>
      <w:r w:rsidRPr="00E177E6">
        <w:rPr>
          <w:i/>
        </w:rPr>
        <w:instrText xml:space="preserve"> REF _Ref382925160 \h  \* MERGEFORMAT </w:instrText>
      </w:r>
      <w:r w:rsidRPr="00E177E6">
        <w:rPr>
          <w:i/>
        </w:rPr>
      </w:r>
      <w:r w:rsidRPr="00E177E6">
        <w:rPr>
          <w:i/>
        </w:rPr>
        <w:fldChar w:fldCharType="separate"/>
      </w:r>
      <w:r w:rsidR="007525B1" w:rsidRPr="007525B1">
        <w:rPr>
          <w:i/>
        </w:rPr>
        <w:t>0x38 – Сетевой адрес (чтение)</w:t>
      </w:r>
      <w:r w:rsidRPr="00E177E6">
        <w:rPr>
          <w:i/>
        </w:rPr>
        <w:fldChar w:fldCharType="end"/>
      </w:r>
      <w:r w:rsidR="00915825" w:rsidRPr="00E177E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60CFB" w:rsidRDefault="00060CFB" w:rsidP="00060CFB">
      <w:pPr>
        <w:pStyle w:val="3"/>
      </w:pPr>
      <w:bookmarkStart w:id="250" w:name="_Ref382926053"/>
      <w:bookmarkStart w:id="251" w:name="_Toc404336461"/>
      <w:r>
        <w:t>0х</w:t>
      </w:r>
      <w:r>
        <w:rPr>
          <w:lang w:val="en-US"/>
        </w:rPr>
        <w:t>B</w:t>
      </w:r>
      <w:r>
        <w:t>9 – Время перезапуска / Снижение ответа АК / Параметры ПВЗУ-Е (запись)</w:t>
      </w:r>
      <w:bookmarkEnd w:id="250"/>
      <w:bookmarkEnd w:id="251"/>
    </w:p>
    <w:p w:rsidR="00060CFB" w:rsidRDefault="00060CFB" w:rsidP="00060CFB"/>
    <w:p w:rsidR="00060CFB" w:rsidRDefault="00060CFB" w:rsidP="00060CFB">
      <w:pPr>
        <w:ind w:firstLine="284"/>
        <w:contextualSpacing/>
      </w:pPr>
      <w:r>
        <w:t>Формат команды:</w:t>
      </w:r>
    </w:p>
    <w:p w:rsidR="00060CFB" w:rsidRPr="00BB1E1E" w:rsidRDefault="00060CFB" w:rsidP="00060CFB">
      <w:pPr>
        <w:tabs>
          <w:tab w:val="left" w:pos="4253"/>
        </w:tabs>
        <w:contextualSpacing/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 w:rsidRPr="00BB1E1E"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BB1E1E">
        <w:rPr>
          <w:b/>
        </w:rPr>
        <w:t xml:space="preserve">- </w:t>
      </w:r>
      <w:r>
        <w:rPr>
          <w:b/>
        </w:rPr>
        <w:t>Время перезапуска / Снижение ответа АК</w:t>
      </w:r>
    </w:p>
    <w:p w:rsidR="00060CFB" w:rsidRPr="00853840" w:rsidRDefault="00060CFB" w:rsidP="00060CFB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  <w:t>- Параметры ПВЗУ-Е</w:t>
      </w:r>
      <w:r w:rsidRPr="005439FD">
        <w:rPr>
          <w:b/>
        </w:rPr>
        <w:tab/>
      </w:r>
    </w:p>
    <w:p w:rsidR="00060CFB" w:rsidRDefault="00060CFB" w:rsidP="00060CFB">
      <w:pPr>
        <w:ind w:firstLine="284"/>
        <w:contextualSpacing/>
      </w:pPr>
      <w:r w:rsidRPr="003F77D3">
        <w:t>Ответ:</w:t>
      </w:r>
      <w:r>
        <w:t xml:space="preserve"> </w:t>
      </w:r>
    </w:p>
    <w:p w:rsidR="00060CFB" w:rsidRPr="00B2293C" w:rsidRDefault="00060CFB" w:rsidP="00060CFB">
      <w:pPr>
        <w:contextualSpacing/>
      </w:pPr>
      <w:r>
        <w:t>копия</w:t>
      </w:r>
    </w:p>
    <w:p w:rsidR="00060CFB" w:rsidRPr="00060CFB" w:rsidRDefault="00060CFB" w:rsidP="00060CFB">
      <w:pPr>
        <w:ind w:firstLine="284"/>
        <w:contextualSpacing/>
      </w:pPr>
      <w:r>
        <w:t>Данные:</w:t>
      </w:r>
    </w:p>
    <w:p w:rsidR="00060CFB" w:rsidRDefault="00060CFB" w:rsidP="00060CFB">
      <w:pPr>
        <w:contextualSpacing/>
      </w:pPr>
      <w:r>
        <w:t>Время перезапуска</w:t>
      </w:r>
      <w:r w:rsidRPr="00060CFB">
        <w:t xml:space="preserve"> </w:t>
      </w:r>
      <w:r>
        <w:t>/ Снижение ответа АК</w:t>
      </w:r>
    </w:p>
    <w:p w:rsidR="00060CFB" w:rsidRDefault="00060CFB" w:rsidP="00060CFB">
      <w:pPr>
        <w:ind w:firstLine="851"/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contextualSpacing/>
      </w:pPr>
      <w:r>
        <w:t>Параметры ПВЗУ-Е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060CFB" w:rsidTr="00460C1E">
        <w:tc>
          <w:tcPr>
            <w:tcW w:w="644" w:type="dxa"/>
          </w:tcPr>
          <w:p w:rsidR="00060CFB" w:rsidRDefault="00060CFB" w:rsidP="00460C1E">
            <w:pPr>
              <w:ind w:firstLine="0"/>
              <w:jc w:val="center"/>
            </w:pPr>
            <w:r w:rsidRPr="00152A64"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060CFB" w:rsidRDefault="00060CFB" w:rsidP="00460C1E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060CFB" w:rsidRDefault="00060CFB" w:rsidP="00460C1E">
            <w:pPr>
              <w:ind w:firstLine="0"/>
              <w:jc w:val="center"/>
            </w:pPr>
            <w:r>
              <w:t>Комментарий</w:t>
            </w: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060CFB" w:rsidRDefault="00060CFB" w:rsidP="00460C1E">
            <w:pPr>
              <w:ind w:firstLine="0"/>
            </w:pPr>
            <w:r>
              <w:t>Протокол обмена</w:t>
            </w:r>
          </w:p>
        </w:tc>
        <w:tc>
          <w:tcPr>
            <w:tcW w:w="4048" w:type="dxa"/>
            <w:vAlign w:val="center"/>
          </w:tcPr>
          <w:p w:rsidR="00060CFB" w:rsidRPr="00152A64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>Признак четности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Допустимые провалы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4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Порог по помехе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460C1E">
        <w:tc>
          <w:tcPr>
            <w:tcW w:w="644" w:type="dxa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5</w:t>
            </w:r>
          </w:p>
        </w:tc>
        <w:tc>
          <w:tcPr>
            <w:tcW w:w="4878" w:type="dxa"/>
          </w:tcPr>
          <w:p w:rsidR="00060CFB" w:rsidRPr="00152A64" w:rsidRDefault="00060CFB" w:rsidP="00460C1E">
            <w:pPr>
              <w:ind w:firstLine="0"/>
            </w:pPr>
            <w:r>
              <w:t>Допустимая помеха</w:t>
            </w:r>
          </w:p>
        </w:tc>
        <w:tc>
          <w:tcPr>
            <w:tcW w:w="4048" w:type="dxa"/>
            <w:vAlign w:val="center"/>
          </w:tcPr>
          <w:p w:rsidR="00060CFB" w:rsidRDefault="00060CFB" w:rsidP="00460C1E">
            <w:pPr>
              <w:ind w:firstLine="0"/>
            </w:pPr>
          </w:p>
        </w:tc>
      </w:tr>
      <w:tr w:rsidR="00060CFB" w:rsidTr="00060CFB">
        <w:trPr>
          <w:trHeight w:val="260"/>
        </w:trPr>
        <w:tc>
          <w:tcPr>
            <w:tcW w:w="644" w:type="dxa"/>
            <w:vAlign w:val="center"/>
          </w:tcPr>
          <w:p w:rsidR="00060CFB" w:rsidRPr="00060CFB" w:rsidRDefault="00060CFB" w:rsidP="00460C1E">
            <w:pPr>
              <w:ind w:firstLine="0"/>
              <w:jc w:val="center"/>
            </w:pPr>
            <w:r w:rsidRPr="00060CFB">
              <w:t>6</w:t>
            </w:r>
          </w:p>
        </w:tc>
        <w:tc>
          <w:tcPr>
            <w:tcW w:w="4878" w:type="dxa"/>
            <w:vAlign w:val="center"/>
          </w:tcPr>
          <w:p w:rsidR="00060CFB" w:rsidRPr="00152A64" w:rsidRDefault="00060CFB" w:rsidP="00460C1E">
            <w:pPr>
              <w:ind w:firstLine="0"/>
            </w:pPr>
            <w:r>
              <w:t xml:space="preserve">Тип </w:t>
            </w:r>
            <w:proofErr w:type="spellStart"/>
            <w:r>
              <w:t>автоконтроля</w:t>
            </w:r>
            <w:proofErr w:type="spellEnd"/>
          </w:p>
        </w:tc>
        <w:tc>
          <w:tcPr>
            <w:tcW w:w="4048" w:type="dxa"/>
            <w:vAlign w:val="center"/>
          </w:tcPr>
          <w:p w:rsidR="00060CFB" w:rsidRPr="009E47D3" w:rsidRDefault="00060CFB" w:rsidP="00460C1E">
            <w:pPr>
              <w:ind w:firstLine="0"/>
              <w:contextualSpacing/>
            </w:pPr>
          </w:p>
        </w:tc>
      </w:tr>
    </w:tbl>
    <w:p w:rsidR="00060CFB" w:rsidRPr="00060CFB" w:rsidRDefault="00060CFB" w:rsidP="00060CFB">
      <w:pPr>
        <w:ind w:firstLine="851"/>
        <w:contextualSpacing/>
        <w:rPr>
          <w:i/>
        </w:rPr>
      </w:pPr>
      <w:proofErr w:type="gramStart"/>
      <w:r>
        <w:rPr>
          <w:b/>
          <w:u w:val="single"/>
          <w:lang w:val="en-US"/>
        </w:rPr>
        <w:t>b</w:t>
      </w:r>
      <w:r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60CFB" w:rsidRDefault="00060CFB" w:rsidP="00060CFB">
      <w:pPr>
        <w:ind w:firstLine="284"/>
        <w:contextualSpacing/>
      </w:pPr>
      <w:r>
        <w:t>Команда на чтение:</w:t>
      </w:r>
    </w:p>
    <w:p w:rsidR="00060CFB" w:rsidRPr="00060CFB" w:rsidRDefault="00060CFB" w:rsidP="00060CFB">
      <w:pPr>
        <w:contextualSpacing/>
        <w:rPr>
          <w:i/>
        </w:rPr>
      </w:pPr>
      <w:r w:rsidRPr="00060CFB">
        <w:rPr>
          <w:i/>
        </w:rPr>
        <w:fldChar w:fldCharType="begin"/>
      </w:r>
      <w:r w:rsidRPr="00060CFB">
        <w:rPr>
          <w:i/>
        </w:rPr>
        <w:instrText xml:space="preserve"> REF _Ref382925996 \h  \* MERGEFORMAT </w:instrText>
      </w:r>
      <w:r w:rsidRPr="00060CFB">
        <w:rPr>
          <w:i/>
        </w:rPr>
      </w:r>
      <w:r w:rsidRPr="00060CFB">
        <w:rPr>
          <w:i/>
        </w:rPr>
        <w:fldChar w:fldCharType="separate"/>
      </w:r>
      <w:r w:rsidR="007525B1" w:rsidRPr="007525B1">
        <w:rPr>
          <w:i/>
        </w:rPr>
        <w:t>0x39 – Время перезапуска / Снижение ответа АК / Параметры ПВЗУ-Е (чтение)</w:t>
      </w:r>
      <w:r w:rsidRPr="00060CFB">
        <w:rPr>
          <w:i/>
        </w:rPr>
        <w:fldChar w:fldCharType="end"/>
      </w:r>
      <w:r w:rsidR="00915825" w:rsidRPr="00060CF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1C6685" w:rsidRDefault="001C6685" w:rsidP="001C6685">
      <w:pPr>
        <w:pStyle w:val="3"/>
      </w:pPr>
      <w:bookmarkStart w:id="252" w:name="_Ref382926521"/>
      <w:bookmarkStart w:id="253" w:name="_Toc404336462"/>
      <w:r>
        <w:t>0х</w:t>
      </w:r>
      <w:r>
        <w:rPr>
          <w:lang w:val="en-US"/>
        </w:rPr>
        <w:t>BA</w:t>
      </w:r>
      <w:r>
        <w:t xml:space="preserve"> –</w:t>
      </w:r>
      <w:r>
        <w:rPr>
          <w:lang w:val="en-US"/>
        </w:rPr>
        <w:t xml:space="preserve"> </w:t>
      </w:r>
      <w:r>
        <w:t>Частота (запись)</w:t>
      </w:r>
      <w:bookmarkEnd w:id="252"/>
      <w:bookmarkEnd w:id="253"/>
    </w:p>
    <w:p w:rsidR="001C6685" w:rsidRDefault="001C6685" w:rsidP="001C6685"/>
    <w:p w:rsidR="001C6685" w:rsidRDefault="001C6685" w:rsidP="001C6685">
      <w:pPr>
        <w:ind w:firstLine="284"/>
        <w:contextualSpacing/>
      </w:pPr>
      <w:r>
        <w:t>Формат команды:</w:t>
      </w:r>
    </w:p>
    <w:p w:rsidR="001C6685" w:rsidRPr="00E177E6" w:rsidRDefault="001C6685" w:rsidP="001C6685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>0</w:t>
      </w:r>
      <w:r>
        <w:rPr>
          <w:b/>
          <w:lang w:val="en-US"/>
        </w:rPr>
        <w:t>2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u w:val="single"/>
          <w:lang w:val="en-US"/>
        </w:rPr>
        <w:t>b</w:t>
      </w:r>
      <w:r>
        <w:rPr>
          <w:b/>
          <w:u w:val="single"/>
          <w:lang w:val="en-US"/>
        </w:rPr>
        <w:t>2</w:t>
      </w:r>
      <w:r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1C6685" w:rsidRDefault="001C6685" w:rsidP="001C6685">
      <w:pPr>
        <w:ind w:firstLine="284"/>
        <w:contextualSpacing/>
      </w:pPr>
      <w:r w:rsidRPr="003F77D3">
        <w:t>Ответ:</w:t>
      </w:r>
      <w:r>
        <w:t xml:space="preserve"> </w:t>
      </w:r>
    </w:p>
    <w:p w:rsidR="001C6685" w:rsidRPr="00B2293C" w:rsidRDefault="001C6685" w:rsidP="001C6685">
      <w:pPr>
        <w:contextualSpacing/>
      </w:pPr>
      <w:r>
        <w:t>копия</w:t>
      </w:r>
    </w:p>
    <w:p w:rsidR="001C6685" w:rsidRDefault="001C6685" w:rsidP="001C6685">
      <w:pPr>
        <w:ind w:firstLine="284"/>
        <w:contextualSpacing/>
      </w:pPr>
      <w:r>
        <w:t>Данные:</w:t>
      </w:r>
    </w:p>
    <w:p w:rsidR="001C6685" w:rsidRDefault="001C6685" w:rsidP="001C6685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1C6685">
        <w:rPr>
          <w:b/>
        </w:rPr>
        <w:t xml:space="preserve">, </w:t>
      </w:r>
      <w:r>
        <w:rPr>
          <w:b/>
          <w:u w:val="single"/>
          <w:lang w:val="en-US"/>
        </w:rPr>
        <w:t>b</w:t>
      </w:r>
      <w:r w:rsidRPr="001C6685">
        <w:rPr>
          <w:b/>
          <w:u w:val="single"/>
        </w:rPr>
        <w:t>2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1C6685" w:rsidRDefault="001C6685" w:rsidP="001C6685">
      <w:pPr>
        <w:ind w:firstLine="284"/>
        <w:contextualSpacing/>
      </w:pPr>
      <w:r>
        <w:t>Команда на чтение:</w:t>
      </w:r>
    </w:p>
    <w:p w:rsidR="001C6685" w:rsidRPr="001C6685" w:rsidRDefault="001C6685" w:rsidP="001C6685">
      <w:pPr>
        <w:contextualSpacing/>
        <w:rPr>
          <w:i/>
        </w:rPr>
      </w:pPr>
      <w:r w:rsidRPr="001C6685">
        <w:rPr>
          <w:i/>
        </w:rPr>
        <w:fldChar w:fldCharType="begin"/>
      </w:r>
      <w:r w:rsidRPr="001C6685">
        <w:rPr>
          <w:i/>
        </w:rPr>
        <w:instrText xml:space="preserve"> REF _Ref382926503 \h  \* MERGEFORMAT </w:instrText>
      </w:r>
      <w:r w:rsidRPr="001C6685">
        <w:rPr>
          <w:i/>
        </w:rPr>
      </w:r>
      <w:r w:rsidRPr="001C6685">
        <w:rPr>
          <w:i/>
        </w:rPr>
        <w:fldChar w:fldCharType="separate"/>
      </w:r>
      <w:r w:rsidR="007525B1" w:rsidRPr="007525B1">
        <w:rPr>
          <w:i/>
        </w:rPr>
        <w:t>0x3A – Частота (чтение)</w:t>
      </w:r>
      <w:r w:rsidRPr="001C6685">
        <w:rPr>
          <w:i/>
        </w:rPr>
        <w:fldChar w:fldCharType="end"/>
      </w:r>
      <w:r w:rsidR="00915825" w:rsidRPr="001C6685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0909DB" w:rsidRDefault="000909DB" w:rsidP="000909DB">
      <w:pPr>
        <w:pStyle w:val="3"/>
      </w:pPr>
      <w:bookmarkStart w:id="254" w:name="_Ref382926755"/>
      <w:bookmarkStart w:id="255" w:name="_Toc404336463"/>
      <w:r>
        <w:t>0х</w:t>
      </w:r>
      <w:r>
        <w:rPr>
          <w:lang w:val="en-US"/>
        </w:rPr>
        <w:t>BB</w:t>
      </w:r>
      <w:r>
        <w:t xml:space="preserve"> – Номер аппарата (запись)</w:t>
      </w:r>
      <w:bookmarkEnd w:id="254"/>
      <w:bookmarkEnd w:id="255"/>
    </w:p>
    <w:p w:rsidR="000909DB" w:rsidRDefault="000909DB" w:rsidP="000909DB"/>
    <w:p w:rsidR="000909DB" w:rsidRDefault="000909DB" w:rsidP="000909DB">
      <w:pPr>
        <w:ind w:firstLine="284"/>
        <w:contextualSpacing/>
      </w:pPr>
      <w:r>
        <w:t>Формат команды:</w:t>
      </w:r>
    </w:p>
    <w:p w:rsidR="000909DB" w:rsidRPr="00E177E6" w:rsidRDefault="000909DB" w:rsidP="000909DB">
      <w:pPr>
        <w:contextualSpacing/>
        <w:rPr>
          <w:b/>
          <w:lang w:val="en-US"/>
        </w:rPr>
      </w:pPr>
      <w:r w:rsidRPr="00E177E6">
        <w:rPr>
          <w:b/>
          <w:lang w:val="en-US"/>
        </w:rPr>
        <w:t>0</w:t>
      </w:r>
      <w:r w:rsidRPr="00152A64">
        <w:rPr>
          <w:b/>
          <w:lang w:val="en-US"/>
        </w:rPr>
        <w:t>x</w:t>
      </w:r>
      <w:r w:rsidRPr="00E177E6">
        <w:rPr>
          <w:b/>
          <w:lang w:val="en-US"/>
        </w:rPr>
        <w:t>55 0</w:t>
      </w:r>
      <w:r>
        <w:rPr>
          <w:b/>
          <w:lang w:val="en-US"/>
        </w:rPr>
        <w:t>xAA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xBB</w:t>
      </w:r>
      <w:r w:rsidRPr="00E177E6">
        <w:rPr>
          <w:b/>
          <w:lang w:val="en-US"/>
        </w:rPr>
        <w:t xml:space="preserve"> 0</w:t>
      </w:r>
      <w:r>
        <w:rPr>
          <w:b/>
          <w:lang w:val="en-US"/>
        </w:rPr>
        <w:t>x</w:t>
      </w:r>
      <w:r w:rsidRPr="00E177E6">
        <w:rPr>
          <w:b/>
          <w:lang w:val="en-US"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E177E6">
        <w:rPr>
          <w:b/>
          <w:u w:val="single"/>
          <w:lang w:val="en-US"/>
        </w:rPr>
        <w:t>1</w:t>
      </w:r>
      <w:r w:rsidRPr="00E177E6">
        <w:rPr>
          <w:b/>
          <w:lang w:val="en-US"/>
        </w:rPr>
        <w:t xml:space="preserve"> </w:t>
      </w:r>
      <w:r w:rsidRPr="00152A64">
        <w:rPr>
          <w:b/>
          <w:lang w:val="en-US"/>
        </w:rPr>
        <w:t>CRC</w:t>
      </w:r>
    </w:p>
    <w:p w:rsidR="000909DB" w:rsidRDefault="000909DB" w:rsidP="000909DB">
      <w:pPr>
        <w:ind w:firstLine="284"/>
        <w:contextualSpacing/>
      </w:pPr>
      <w:r w:rsidRPr="003F77D3">
        <w:t>Ответ:</w:t>
      </w:r>
      <w:r>
        <w:t xml:space="preserve"> </w:t>
      </w:r>
    </w:p>
    <w:p w:rsidR="000909DB" w:rsidRPr="00B2293C" w:rsidRDefault="000909DB" w:rsidP="000909DB">
      <w:pPr>
        <w:contextualSpacing/>
      </w:pPr>
      <w:r>
        <w:t>копия</w:t>
      </w:r>
    </w:p>
    <w:p w:rsidR="000909DB" w:rsidRDefault="000909DB" w:rsidP="000909DB">
      <w:pPr>
        <w:ind w:firstLine="284"/>
        <w:contextualSpacing/>
      </w:pPr>
      <w:r>
        <w:t>Данные:</w:t>
      </w:r>
    </w:p>
    <w:p w:rsidR="000909DB" w:rsidRDefault="000909DB" w:rsidP="000909DB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0909DB" w:rsidRDefault="000909DB" w:rsidP="000909DB">
      <w:pPr>
        <w:ind w:firstLine="284"/>
        <w:contextualSpacing/>
      </w:pPr>
      <w:r>
        <w:lastRenderedPageBreak/>
        <w:t>Команда на чтение:</w:t>
      </w:r>
    </w:p>
    <w:p w:rsidR="000909DB" w:rsidRPr="000909DB" w:rsidRDefault="000909DB" w:rsidP="000909DB">
      <w:pPr>
        <w:contextualSpacing/>
        <w:rPr>
          <w:i/>
        </w:rPr>
      </w:pPr>
      <w:r w:rsidRPr="000909DB">
        <w:rPr>
          <w:i/>
        </w:rPr>
        <w:fldChar w:fldCharType="begin"/>
      </w:r>
      <w:r w:rsidRPr="000909DB">
        <w:rPr>
          <w:i/>
        </w:rPr>
        <w:instrText xml:space="preserve"> REF _Ref382926735 \h  \* MERGEFORMAT </w:instrText>
      </w:r>
      <w:r w:rsidRPr="000909DB">
        <w:rPr>
          <w:i/>
        </w:rPr>
      </w:r>
      <w:r w:rsidRPr="000909DB">
        <w:rPr>
          <w:i/>
        </w:rPr>
        <w:fldChar w:fldCharType="separate"/>
      </w:r>
      <w:r w:rsidR="007525B1" w:rsidRPr="007525B1">
        <w:rPr>
          <w:i/>
        </w:rPr>
        <w:t>0x3B – Номер аппарата (чтение)</w:t>
      </w:r>
      <w:r w:rsidRPr="000909DB">
        <w:rPr>
          <w:i/>
        </w:rPr>
        <w:fldChar w:fldCharType="end"/>
      </w:r>
      <w:r w:rsidR="00915825" w:rsidRPr="000909DB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6E743A" w:rsidRDefault="006E743A" w:rsidP="006E743A">
      <w:pPr>
        <w:pStyle w:val="3"/>
      </w:pPr>
      <w:bookmarkStart w:id="256" w:name="_Ref382927189"/>
      <w:bookmarkStart w:id="257" w:name="_Toc404336464"/>
      <w:r>
        <w:t>0х</w:t>
      </w:r>
      <w:r>
        <w:rPr>
          <w:lang w:val="en-US"/>
        </w:rPr>
        <w:t>B</w:t>
      </w:r>
      <w:r>
        <w:t xml:space="preserve">С – Порог предупреждения (по КЧ) / </w:t>
      </w:r>
      <w:proofErr w:type="spellStart"/>
      <w:r>
        <w:t>Загрубление</w:t>
      </w:r>
      <w:proofErr w:type="spellEnd"/>
      <w:r>
        <w:t xml:space="preserve"> чувствительности ПРМ (запись)</w:t>
      </w:r>
      <w:bookmarkEnd w:id="256"/>
      <w:bookmarkEnd w:id="257"/>
    </w:p>
    <w:p w:rsidR="006E743A" w:rsidRDefault="006E743A" w:rsidP="006E743A"/>
    <w:p w:rsidR="006E743A" w:rsidRDefault="006E743A" w:rsidP="006E743A">
      <w:pPr>
        <w:ind w:firstLine="284"/>
        <w:contextualSpacing/>
      </w:pPr>
      <w:r>
        <w:t>Формат команды:</w:t>
      </w:r>
    </w:p>
    <w:p w:rsidR="006E743A" w:rsidRPr="00853840" w:rsidRDefault="006E743A" w:rsidP="006E743A">
      <w:pPr>
        <w:tabs>
          <w:tab w:val="left" w:pos="4253"/>
        </w:tabs>
        <w:contextualSpacing/>
        <w:rPr>
          <w:b/>
        </w:rPr>
      </w:pPr>
      <w:r w:rsidRPr="00BB1E1E">
        <w:rPr>
          <w:b/>
        </w:rPr>
        <w:t>0</w:t>
      </w:r>
      <w:r w:rsidRPr="00152A64">
        <w:rPr>
          <w:b/>
          <w:lang w:val="en-US"/>
        </w:rPr>
        <w:t>x</w:t>
      </w:r>
      <w:r w:rsidRPr="00BB1E1E">
        <w:rPr>
          <w:b/>
        </w:rPr>
        <w:t>55 0</w:t>
      </w:r>
      <w:proofErr w:type="spellStart"/>
      <w:r w:rsidRPr="00152A64">
        <w:rPr>
          <w:b/>
          <w:lang w:val="en-US"/>
        </w:rPr>
        <w:t>xAA</w:t>
      </w:r>
      <w:proofErr w:type="spellEnd"/>
      <w:r w:rsidRPr="00BB1E1E">
        <w:rPr>
          <w:b/>
        </w:rPr>
        <w:t xml:space="preserve"> 0</w:t>
      </w:r>
      <w:proofErr w:type="spellStart"/>
      <w:r w:rsidRPr="00152A64">
        <w:rPr>
          <w:b/>
          <w:lang w:val="en-US"/>
        </w:rPr>
        <w:t>x</w:t>
      </w:r>
      <w:r>
        <w:rPr>
          <w:b/>
          <w:lang w:val="en-US"/>
        </w:rPr>
        <w:t>B</w:t>
      </w:r>
      <w:proofErr w:type="spellEnd"/>
      <w:r w:rsidRPr="00060CFB">
        <w:rPr>
          <w:b/>
        </w:rPr>
        <w:t>9</w:t>
      </w:r>
      <w:r w:rsidRPr="00BB1E1E">
        <w:rPr>
          <w:b/>
        </w:rPr>
        <w:t xml:space="preserve"> 0</w:t>
      </w:r>
      <w:r>
        <w:rPr>
          <w:b/>
          <w:lang w:val="en-US"/>
        </w:rPr>
        <w:t>x</w:t>
      </w:r>
      <w:r w:rsidRPr="00BB1E1E">
        <w:rPr>
          <w:b/>
        </w:rPr>
        <w:t>0</w:t>
      </w:r>
      <w:r w:rsidRPr="00060CFB">
        <w:rPr>
          <w:b/>
        </w:rPr>
        <w:t>2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1</w:t>
      </w:r>
      <w:r w:rsidRPr="00BB1E1E">
        <w:rPr>
          <w:b/>
        </w:rPr>
        <w:t xml:space="preserve"> </w:t>
      </w:r>
      <w:r w:rsidRPr="00152A64">
        <w:rPr>
          <w:b/>
          <w:u w:val="single"/>
          <w:lang w:val="en-US"/>
        </w:rPr>
        <w:t>b</w:t>
      </w:r>
      <w:r w:rsidRPr="00BB1E1E">
        <w:rPr>
          <w:b/>
          <w:u w:val="single"/>
        </w:rPr>
        <w:t>2</w:t>
      </w:r>
      <w:r w:rsidRPr="00BB1E1E">
        <w:rPr>
          <w:b/>
        </w:rPr>
        <w:t xml:space="preserve"> </w:t>
      </w:r>
      <w:r w:rsidRPr="00152A64">
        <w:rPr>
          <w:b/>
          <w:lang w:val="en-US"/>
        </w:rPr>
        <w:t>CRC</w:t>
      </w:r>
      <w:r>
        <w:rPr>
          <w:b/>
        </w:rPr>
        <w:tab/>
      </w:r>
    </w:p>
    <w:p w:rsidR="006E743A" w:rsidRDefault="006E743A" w:rsidP="006E743A">
      <w:pPr>
        <w:ind w:firstLine="284"/>
        <w:contextualSpacing/>
      </w:pPr>
      <w:r w:rsidRPr="003F77D3">
        <w:t>Ответ:</w:t>
      </w:r>
      <w:r>
        <w:t xml:space="preserve"> </w:t>
      </w:r>
    </w:p>
    <w:p w:rsidR="006E743A" w:rsidRPr="00B2293C" w:rsidRDefault="006E743A" w:rsidP="006E743A">
      <w:pPr>
        <w:contextualSpacing/>
      </w:pPr>
      <w:r>
        <w:t>копия</w:t>
      </w:r>
    </w:p>
    <w:p w:rsidR="006E743A" w:rsidRPr="00060CFB" w:rsidRDefault="006E743A" w:rsidP="006E743A">
      <w:pPr>
        <w:ind w:firstLine="284"/>
        <w:contextualSpacing/>
      </w:pPr>
      <w:r>
        <w:t>Данные:</w:t>
      </w:r>
    </w:p>
    <w:p w:rsidR="006E743A" w:rsidRDefault="005F70B0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5F70B0">
        <w:rPr>
          <w:b/>
          <w:u w:val="single"/>
        </w:rPr>
        <w:t>2</w:t>
      </w:r>
      <w:r w:rsidR="006E743A" w:rsidRPr="003F77D3">
        <w:t xml:space="preserve"> </w:t>
      </w:r>
      <w:r w:rsidR="007F70C6">
        <w:t xml:space="preserve">– </w:t>
      </w:r>
      <w:r w:rsidR="00FD7970">
        <w:t xml:space="preserve">новое значение параметра, </w:t>
      </w:r>
      <w:r w:rsidR="007F70C6">
        <w:t>см.</w:t>
      </w:r>
      <w:proofErr w:type="gramEnd"/>
      <w:r w:rsidR="007F70C6">
        <w:t xml:space="preserve"> команду на чтение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44"/>
        <w:gridCol w:w="4878"/>
        <w:gridCol w:w="4048"/>
      </w:tblGrid>
      <w:tr w:rsidR="006E743A" w:rsidTr="003D1CB2">
        <w:tc>
          <w:tcPr>
            <w:tcW w:w="644" w:type="dxa"/>
          </w:tcPr>
          <w:p w:rsidR="006E743A" w:rsidRPr="005F70B0" w:rsidRDefault="005F70B0" w:rsidP="005F70B0">
            <w:pPr>
              <w:ind w:firstLine="0"/>
              <w:jc w:val="center"/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b1</w:t>
            </w:r>
          </w:p>
        </w:tc>
        <w:tc>
          <w:tcPr>
            <w:tcW w:w="4878" w:type="dxa"/>
          </w:tcPr>
          <w:p w:rsidR="006E743A" w:rsidRDefault="006E743A" w:rsidP="003D1CB2">
            <w:pPr>
              <w:ind w:firstLine="0"/>
              <w:jc w:val="center"/>
            </w:pPr>
            <w:r>
              <w:t>Данные</w:t>
            </w:r>
          </w:p>
        </w:tc>
        <w:tc>
          <w:tcPr>
            <w:tcW w:w="4048" w:type="dxa"/>
          </w:tcPr>
          <w:p w:rsidR="006E743A" w:rsidRDefault="006E743A" w:rsidP="003D1CB2">
            <w:pPr>
              <w:ind w:firstLine="0"/>
              <w:jc w:val="center"/>
            </w:pPr>
            <w:r>
              <w:t>Комментарий</w:t>
            </w: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1</w:t>
            </w:r>
          </w:p>
        </w:tc>
        <w:tc>
          <w:tcPr>
            <w:tcW w:w="4878" w:type="dxa"/>
            <w:vAlign w:val="center"/>
          </w:tcPr>
          <w:p w:rsidR="007F70C6" w:rsidRDefault="007F70C6" w:rsidP="003D1CB2">
            <w:pPr>
              <w:ind w:firstLine="0"/>
            </w:pPr>
            <w:r>
              <w:t>Порог предупреждения (по КЧ)</w:t>
            </w:r>
          </w:p>
        </w:tc>
        <w:tc>
          <w:tcPr>
            <w:tcW w:w="4048" w:type="dxa"/>
            <w:vAlign w:val="center"/>
          </w:tcPr>
          <w:p w:rsidR="007F70C6" w:rsidRPr="00152A64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  <w:vAlign w:val="center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2</w:t>
            </w:r>
          </w:p>
        </w:tc>
        <w:tc>
          <w:tcPr>
            <w:tcW w:w="4878" w:type="dxa"/>
            <w:vAlign w:val="center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1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  <w:tr w:rsidR="007F70C6" w:rsidTr="003D1CB2">
        <w:tc>
          <w:tcPr>
            <w:tcW w:w="644" w:type="dxa"/>
          </w:tcPr>
          <w:p w:rsidR="007F70C6" w:rsidRPr="00060CFB" w:rsidRDefault="007F70C6" w:rsidP="003D1CB2">
            <w:pPr>
              <w:ind w:firstLine="0"/>
              <w:jc w:val="center"/>
            </w:pPr>
            <w:r w:rsidRPr="00060CFB">
              <w:t>3</w:t>
            </w:r>
          </w:p>
        </w:tc>
        <w:tc>
          <w:tcPr>
            <w:tcW w:w="4878" w:type="dxa"/>
          </w:tcPr>
          <w:p w:rsidR="007F70C6" w:rsidRPr="00152A64" w:rsidRDefault="007F70C6" w:rsidP="003D1CB2">
            <w:pPr>
              <w:ind w:firstLine="0"/>
            </w:pPr>
            <w:proofErr w:type="spellStart"/>
            <w:r>
              <w:t>Загрубление</w:t>
            </w:r>
            <w:proofErr w:type="spellEnd"/>
            <w:r>
              <w:t xml:space="preserve"> чувствительности 2</w:t>
            </w:r>
          </w:p>
        </w:tc>
        <w:tc>
          <w:tcPr>
            <w:tcW w:w="4048" w:type="dxa"/>
            <w:vAlign w:val="center"/>
          </w:tcPr>
          <w:p w:rsidR="007F70C6" w:rsidRDefault="007F70C6" w:rsidP="003D1CB2">
            <w:pPr>
              <w:ind w:firstLine="0"/>
            </w:pPr>
          </w:p>
        </w:tc>
      </w:tr>
    </w:tbl>
    <w:p w:rsidR="006E743A" w:rsidRDefault="006E743A" w:rsidP="006E743A">
      <w:pPr>
        <w:ind w:firstLine="284"/>
        <w:contextualSpacing/>
      </w:pPr>
      <w:r>
        <w:t>Команда на чтение:</w:t>
      </w:r>
    </w:p>
    <w:p w:rsidR="006E743A" w:rsidRPr="007F70C6" w:rsidRDefault="007F70C6" w:rsidP="006E743A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_Ref382927079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 xml:space="preserve">0x3C – Порог предупреждения (по КЧ) / </w:t>
      </w:r>
      <w:proofErr w:type="spellStart"/>
      <w:r w:rsidR="007525B1" w:rsidRPr="007525B1">
        <w:rPr>
          <w:i/>
        </w:rPr>
        <w:t>Загрубление</w:t>
      </w:r>
      <w:proofErr w:type="spellEnd"/>
      <w:r w:rsidR="007525B1" w:rsidRPr="007525B1">
        <w:rPr>
          <w:i/>
        </w:rPr>
        <w:t xml:space="preserve"> чувствительности ПРМ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7F70C6" w:rsidRDefault="007F70C6" w:rsidP="007F70C6">
      <w:pPr>
        <w:pStyle w:val="3"/>
      </w:pPr>
      <w:bookmarkStart w:id="258" w:name="_Ref382927404"/>
      <w:bookmarkStart w:id="259" w:name="_Toc404336465"/>
      <w:r>
        <w:t>0х</w:t>
      </w:r>
      <w:r>
        <w:rPr>
          <w:lang w:val="en-US"/>
        </w:rPr>
        <w:t>BD</w:t>
      </w:r>
      <w:r>
        <w:t xml:space="preserve"> – Контроль выходного сигнала (запись)</w:t>
      </w:r>
      <w:bookmarkEnd w:id="258"/>
      <w:bookmarkEnd w:id="259"/>
    </w:p>
    <w:p w:rsidR="007F70C6" w:rsidRDefault="007F70C6" w:rsidP="007F70C6"/>
    <w:p w:rsidR="007F70C6" w:rsidRDefault="007F70C6" w:rsidP="007F70C6">
      <w:pPr>
        <w:ind w:firstLine="284"/>
        <w:contextualSpacing/>
      </w:pPr>
      <w:r>
        <w:t>Формат команды:</w:t>
      </w:r>
    </w:p>
    <w:p w:rsidR="007F70C6" w:rsidRPr="00046780" w:rsidRDefault="007F70C6" w:rsidP="007F70C6">
      <w:pPr>
        <w:contextualSpacing/>
        <w:rPr>
          <w:b/>
        </w:rPr>
      </w:pPr>
      <w:r w:rsidRPr="00046780">
        <w:rPr>
          <w:b/>
        </w:rPr>
        <w:t>0</w:t>
      </w:r>
      <w:r w:rsidRPr="00152A64">
        <w:rPr>
          <w:b/>
          <w:lang w:val="en-US"/>
        </w:rPr>
        <w:t>x</w:t>
      </w:r>
      <w:r w:rsidRPr="00046780">
        <w:rPr>
          <w:b/>
        </w:rPr>
        <w:t>55 0</w:t>
      </w:r>
      <w:proofErr w:type="spellStart"/>
      <w:r>
        <w:rPr>
          <w:b/>
          <w:lang w:val="en-US"/>
        </w:rPr>
        <w:t>xAA</w:t>
      </w:r>
      <w:proofErr w:type="spellEnd"/>
      <w:r w:rsidRPr="00046780">
        <w:rPr>
          <w:b/>
        </w:rPr>
        <w:t xml:space="preserve"> 0</w:t>
      </w:r>
      <w:proofErr w:type="spellStart"/>
      <w:r>
        <w:rPr>
          <w:b/>
          <w:lang w:val="en-US"/>
        </w:rPr>
        <w:t>xBD</w:t>
      </w:r>
      <w:proofErr w:type="spellEnd"/>
      <w:r w:rsidRPr="00046780">
        <w:rPr>
          <w:b/>
        </w:rPr>
        <w:t xml:space="preserve"> 0</w:t>
      </w:r>
      <w:r>
        <w:rPr>
          <w:b/>
          <w:lang w:val="en-US"/>
        </w:rPr>
        <w:t>x</w:t>
      </w:r>
      <w:r w:rsidRPr="00046780">
        <w:rPr>
          <w:b/>
        </w:rPr>
        <w:t xml:space="preserve">01 </w:t>
      </w:r>
      <w:r w:rsidRPr="00152A64">
        <w:rPr>
          <w:b/>
          <w:u w:val="single"/>
          <w:lang w:val="en-US"/>
        </w:rPr>
        <w:t>b</w:t>
      </w:r>
      <w:r w:rsidRPr="00046780">
        <w:rPr>
          <w:b/>
          <w:u w:val="single"/>
        </w:rPr>
        <w:t>1</w:t>
      </w:r>
      <w:r w:rsidRPr="00046780">
        <w:rPr>
          <w:b/>
        </w:rPr>
        <w:t xml:space="preserve"> </w:t>
      </w:r>
      <w:r w:rsidRPr="00152A64">
        <w:rPr>
          <w:b/>
          <w:lang w:val="en-US"/>
        </w:rPr>
        <w:t>CRC</w:t>
      </w:r>
    </w:p>
    <w:p w:rsidR="007F70C6" w:rsidRDefault="007F70C6" w:rsidP="007F70C6">
      <w:pPr>
        <w:ind w:firstLine="284"/>
        <w:contextualSpacing/>
      </w:pPr>
      <w:r w:rsidRPr="003F77D3">
        <w:t>Ответ:</w:t>
      </w:r>
      <w:r>
        <w:t xml:space="preserve"> </w:t>
      </w:r>
    </w:p>
    <w:p w:rsidR="007F70C6" w:rsidRPr="00B2293C" w:rsidRDefault="007F70C6" w:rsidP="007F70C6">
      <w:pPr>
        <w:contextualSpacing/>
      </w:pPr>
      <w:r>
        <w:t>копия</w:t>
      </w:r>
    </w:p>
    <w:p w:rsidR="007F70C6" w:rsidRDefault="007F70C6" w:rsidP="007F70C6">
      <w:pPr>
        <w:ind w:firstLine="284"/>
        <w:contextualSpacing/>
      </w:pPr>
      <w:r>
        <w:t>Данные:</w:t>
      </w:r>
    </w:p>
    <w:p w:rsidR="007F70C6" w:rsidRDefault="007F70C6" w:rsidP="007F70C6">
      <w:pPr>
        <w:contextualSpacing/>
      </w:pPr>
      <w:proofErr w:type="gramStart"/>
      <w:r>
        <w:rPr>
          <w:b/>
          <w:u w:val="single"/>
          <w:lang w:val="en-US"/>
        </w:rPr>
        <w:t>b</w:t>
      </w:r>
      <w:r w:rsidRPr="00356577">
        <w:rPr>
          <w:b/>
          <w:u w:val="single"/>
        </w:rPr>
        <w:t>1</w:t>
      </w:r>
      <w:r w:rsidRPr="003F77D3">
        <w:t xml:space="preserve"> </w:t>
      </w:r>
      <w:r>
        <w:t>– см.</w:t>
      </w:r>
      <w:proofErr w:type="gramEnd"/>
      <w:r>
        <w:t xml:space="preserve"> команду на чтение</w:t>
      </w:r>
    </w:p>
    <w:p w:rsidR="007F70C6" w:rsidRDefault="007F70C6" w:rsidP="007F70C6">
      <w:pPr>
        <w:ind w:firstLine="284"/>
        <w:contextualSpacing/>
      </w:pPr>
      <w:r>
        <w:t>Команда на чтение:</w:t>
      </w:r>
    </w:p>
    <w:p w:rsidR="007F70C6" w:rsidRPr="007F70C6" w:rsidRDefault="007F70C6" w:rsidP="007F70C6">
      <w:pPr>
        <w:contextualSpacing/>
        <w:rPr>
          <w:i/>
        </w:rPr>
      </w:pPr>
      <w:r w:rsidRPr="007F70C6">
        <w:rPr>
          <w:i/>
        </w:rPr>
        <w:fldChar w:fldCharType="begin"/>
      </w:r>
      <w:r w:rsidRPr="007F70C6">
        <w:rPr>
          <w:i/>
        </w:rPr>
        <w:instrText xml:space="preserve"> REF _Ref382927374 \h  \* MERGEFORMAT </w:instrText>
      </w:r>
      <w:r w:rsidRPr="007F70C6">
        <w:rPr>
          <w:i/>
        </w:rPr>
      </w:r>
      <w:r w:rsidRPr="007F70C6">
        <w:rPr>
          <w:i/>
        </w:rPr>
        <w:fldChar w:fldCharType="separate"/>
      </w:r>
      <w:r w:rsidR="007525B1" w:rsidRPr="007525B1">
        <w:rPr>
          <w:i/>
        </w:rPr>
        <w:t>0x3D – Контроль выходного сигнала (чтение)</w:t>
      </w:r>
      <w:r w:rsidRPr="007F70C6">
        <w:rPr>
          <w:i/>
        </w:rPr>
        <w:fldChar w:fldCharType="end"/>
      </w:r>
      <w:r w:rsidR="00915825" w:rsidRPr="007F70C6">
        <w:rPr>
          <w:i/>
        </w:rPr>
        <w:t xml:space="preserve"> </w:t>
      </w: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Default="00B266CB" w:rsidP="00437C75">
      <w:pPr>
        <w:contextualSpacing/>
        <w:rPr>
          <w:i/>
        </w:rPr>
      </w:pPr>
    </w:p>
    <w:p w:rsidR="00B266CB" w:rsidRPr="00F24B67" w:rsidRDefault="00B266CB" w:rsidP="00437C75">
      <w:pPr>
        <w:contextualSpacing/>
        <w:rPr>
          <w:i/>
        </w:rPr>
      </w:pPr>
    </w:p>
    <w:p w:rsidR="000358E9" w:rsidRDefault="003A03F1" w:rsidP="00437C75">
      <w:r>
        <w:br w:type="page"/>
      </w:r>
    </w:p>
    <w:p w:rsidR="00B266CB" w:rsidRDefault="00B266CB" w:rsidP="00437C75"/>
    <w:p w:rsidR="00B266CB" w:rsidRDefault="00B266CB" w:rsidP="00437C75"/>
    <w:tbl>
      <w:tblPr>
        <w:tblStyle w:val="a4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3"/>
        <w:gridCol w:w="1559"/>
        <w:gridCol w:w="992"/>
        <w:gridCol w:w="4394"/>
        <w:gridCol w:w="1418"/>
      </w:tblGrid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№ ревизии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№ замененных (измененных) Страниц</w:t>
            </w: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Дата ревизии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Краткое содержание и причина внесения изменений</w:t>
            </w: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Примечание</w:t>
            </w: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  <w:r>
              <w:t>0</w:t>
            </w: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  <w:r>
              <w:t>вновь</w:t>
            </w:r>
          </w:p>
        </w:tc>
        <w:tc>
          <w:tcPr>
            <w:tcW w:w="992" w:type="dxa"/>
            <w:vAlign w:val="center"/>
          </w:tcPr>
          <w:p w:rsidR="003A03F1" w:rsidRDefault="00FE187B" w:rsidP="00D06E44">
            <w:pPr>
              <w:pStyle w:val="a3"/>
              <w:ind w:left="-108" w:right="-108" w:firstLine="0"/>
              <w:jc w:val="center"/>
            </w:pPr>
            <w:r>
              <w:t>19.02.14</w:t>
            </w: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6B6BED" w:rsidRPr="002D661E" w:rsidRDefault="006B6BED" w:rsidP="006B6BED">
            <w:pPr>
              <w:pStyle w:val="a3"/>
              <w:ind w:left="0" w:firstLine="0"/>
              <w:rPr>
                <w:sz w:val="14"/>
              </w:rPr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  <w:tr w:rsidR="003A03F1" w:rsidTr="009E47D3">
        <w:tc>
          <w:tcPr>
            <w:tcW w:w="993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1559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  <w:tc>
          <w:tcPr>
            <w:tcW w:w="992" w:type="dxa"/>
            <w:vAlign w:val="center"/>
          </w:tcPr>
          <w:p w:rsidR="003A03F1" w:rsidRDefault="003A03F1" w:rsidP="00D06E44">
            <w:pPr>
              <w:pStyle w:val="a3"/>
              <w:ind w:left="-108" w:right="-108" w:firstLine="0"/>
              <w:jc w:val="center"/>
            </w:pPr>
          </w:p>
        </w:tc>
        <w:tc>
          <w:tcPr>
            <w:tcW w:w="4394" w:type="dxa"/>
            <w:vAlign w:val="center"/>
          </w:tcPr>
          <w:p w:rsidR="003A03F1" w:rsidRDefault="003A03F1" w:rsidP="00D06E44">
            <w:pPr>
              <w:pStyle w:val="a3"/>
              <w:ind w:left="0" w:firstLine="0"/>
            </w:pPr>
          </w:p>
        </w:tc>
        <w:tc>
          <w:tcPr>
            <w:tcW w:w="1418" w:type="dxa"/>
            <w:vAlign w:val="center"/>
          </w:tcPr>
          <w:p w:rsidR="003A03F1" w:rsidRDefault="003A03F1" w:rsidP="00D06E44">
            <w:pPr>
              <w:pStyle w:val="a3"/>
              <w:ind w:left="0" w:firstLine="0"/>
              <w:jc w:val="center"/>
            </w:pPr>
          </w:p>
        </w:tc>
      </w:tr>
    </w:tbl>
    <w:p w:rsidR="00950925" w:rsidRPr="00950925" w:rsidRDefault="00950925" w:rsidP="00437C75">
      <w:pPr>
        <w:ind w:left="644"/>
      </w:pPr>
    </w:p>
    <w:sectPr w:rsidR="00950925" w:rsidRPr="00950925" w:rsidSect="00A70100">
      <w:footerReference w:type="default" r:id="rId13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1E5B" w:rsidRDefault="00B41E5B" w:rsidP="0063021E">
      <w:r>
        <w:separator/>
      </w:r>
    </w:p>
  </w:endnote>
  <w:endnote w:type="continuationSeparator" w:id="0">
    <w:p w:rsidR="00B41E5B" w:rsidRDefault="00B41E5B" w:rsidP="006302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2D2A" w:rsidRDefault="00AF2D2A">
    <w:pPr>
      <w:pStyle w:val="aa"/>
      <w:rPr>
        <w:color w:val="000000" w:themeColor="text1"/>
        <w:sz w:val="24"/>
        <w:szCs w:val="24"/>
      </w:rPr>
    </w:pPr>
    <w:r>
      <w:rPr>
        <w:color w:val="000000" w:themeColor="text1"/>
        <w:sz w:val="24"/>
        <w:szCs w:val="24"/>
      </w:rPr>
      <w:t xml:space="preserve">ТЗ на меню </w:t>
    </w:r>
    <w:proofErr w:type="spellStart"/>
    <w:r>
      <w:rPr>
        <w:color w:val="000000" w:themeColor="text1"/>
        <w:sz w:val="24"/>
        <w:szCs w:val="24"/>
      </w:rPr>
      <w:t>АВАНТа</w:t>
    </w:r>
    <w:proofErr w:type="spellEnd"/>
    <w:r>
      <w:rPr>
        <w:color w:val="000000" w:themeColor="text1"/>
        <w:sz w:val="24"/>
        <w:szCs w:val="24"/>
      </w:rPr>
      <w:t xml:space="preserve">. </w:t>
    </w:r>
    <w:proofErr w:type="spellStart"/>
    <w:r>
      <w:rPr>
        <w:color w:val="000000" w:themeColor="text1"/>
        <w:sz w:val="24"/>
        <w:szCs w:val="24"/>
      </w:rPr>
      <w:t>Ревзизия</w:t>
    </w:r>
    <w:proofErr w:type="spellEnd"/>
    <w:r>
      <w:rPr>
        <w:color w:val="000000" w:themeColor="text1"/>
        <w:sz w:val="24"/>
        <w:szCs w:val="24"/>
      </w:rPr>
      <w:t xml:space="preserve"> 0. </w:t>
    </w:r>
  </w:p>
  <w:p w:rsidR="00AF2D2A" w:rsidRDefault="00AF2D2A">
    <w:pPr>
      <w:pStyle w:val="aa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999E71" wp14:editId="5E602F1D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F2D2A" w:rsidRDefault="00AF2D2A">
                          <w:pPr>
                            <w:pStyle w:val="aa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776EDC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</w:rPr>
                            <w:t>45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56" o:spid="_x0000_s1026" type="#_x0000_t202" style="position:absolute;left:0;text-align:left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" filled="f" stroked="f" strokeweight=".5pt">
              <v:textbox style="mso-fit-shape-to-text:t">
                <w:txbxContent>
                  <w:p w:rsidR="00AF2D2A" w:rsidRDefault="00AF2D2A">
                    <w:pPr>
                      <w:pStyle w:val="aa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776EDC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</w:rPr>
                      <w:t>45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  <w:lang w:eastAsia="ru-RU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2AFC521D" wp14:editId="2CE6EF9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Прямоугольник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Прямоугольник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1E5B" w:rsidRDefault="00B41E5B" w:rsidP="0063021E">
      <w:r>
        <w:separator/>
      </w:r>
    </w:p>
  </w:footnote>
  <w:footnote w:type="continuationSeparator" w:id="0">
    <w:p w:rsidR="00B41E5B" w:rsidRDefault="00B41E5B" w:rsidP="006302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576F1"/>
    <w:multiLevelType w:val="hybridMultilevel"/>
    <w:tmpl w:val="A73084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3409"/>
    <w:multiLevelType w:val="hybridMultilevel"/>
    <w:tmpl w:val="164CB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B651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1B4DF1"/>
    <w:multiLevelType w:val="hybridMultilevel"/>
    <w:tmpl w:val="9756343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49A745C8"/>
    <w:multiLevelType w:val="multilevel"/>
    <w:tmpl w:val="9D601C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>
    <w:nsid w:val="572E5A04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7E7D8C"/>
    <w:multiLevelType w:val="hybridMultilevel"/>
    <w:tmpl w:val="906600A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7BBE0543"/>
    <w:multiLevelType w:val="hybridMultilevel"/>
    <w:tmpl w:val="F6B40A2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9CF"/>
    <w:rsid w:val="00002A12"/>
    <w:rsid w:val="0000523C"/>
    <w:rsid w:val="000101BE"/>
    <w:rsid w:val="000112A8"/>
    <w:rsid w:val="00014D69"/>
    <w:rsid w:val="00025B4C"/>
    <w:rsid w:val="000358E9"/>
    <w:rsid w:val="000421AE"/>
    <w:rsid w:val="00046780"/>
    <w:rsid w:val="000477CE"/>
    <w:rsid w:val="000531C7"/>
    <w:rsid w:val="00054EF3"/>
    <w:rsid w:val="000556DE"/>
    <w:rsid w:val="00055A0B"/>
    <w:rsid w:val="00056802"/>
    <w:rsid w:val="00056F70"/>
    <w:rsid w:val="00060CFB"/>
    <w:rsid w:val="00064F9C"/>
    <w:rsid w:val="0008078D"/>
    <w:rsid w:val="0008102D"/>
    <w:rsid w:val="00082303"/>
    <w:rsid w:val="000909DB"/>
    <w:rsid w:val="00094FC3"/>
    <w:rsid w:val="000A005A"/>
    <w:rsid w:val="000A0582"/>
    <w:rsid w:val="000A1BD4"/>
    <w:rsid w:val="000A553F"/>
    <w:rsid w:val="000A590C"/>
    <w:rsid w:val="000B69C4"/>
    <w:rsid w:val="000B6B84"/>
    <w:rsid w:val="000C38F6"/>
    <w:rsid w:val="000C643D"/>
    <w:rsid w:val="000D2453"/>
    <w:rsid w:val="000D76B2"/>
    <w:rsid w:val="000F329D"/>
    <w:rsid w:val="000F34DC"/>
    <w:rsid w:val="001010D5"/>
    <w:rsid w:val="001049AD"/>
    <w:rsid w:val="0010577F"/>
    <w:rsid w:val="0011283A"/>
    <w:rsid w:val="0011288C"/>
    <w:rsid w:val="00116886"/>
    <w:rsid w:val="00117B6E"/>
    <w:rsid w:val="001215CE"/>
    <w:rsid w:val="00132FC5"/>
    <w:rsid w:val="001425D0"/>
    <w:rsid w:val="00142E95"/>
    <w:rsid w:val="00151B15"/>
    <w:rsid w:val="00151F1B"/>
    <w:rsid w:val="00152A64"/>
    <w:rsid w:val="00153B92"/>
    <w:rsid w:val="0015416B"/>
    <w:rsid w:val="00161801"/>
    <w:rsid w:val="00166A2C"/>
    <w:rsid w:val="00166B60"/>
    <w:rsid w:val="001754A4"/>
    <w:rsid w:val="00180A13"/>
    <w:rsid w:val="00182B93"/>
    <w:rsid w:val="00183BAD"/>
    <w:rsid w:val="001A5848"/>
    <w:rsid w:val="001A7745"/>
    <w:rsid w:val="001A7998"/>
    <w:rsid w:val="001B26F8"/>
    <w:rsid w:val="001B3CA9"/>
    <w:rsid w:val="001C2304"/>
    <w:rsid w:val="001C4501"/>
    <w:rsid w:val="001C6685"/>
    <w:rsid w:val="001D6F93"/>
    <w:rsid w:val="001E214E"/>
    <w:rsid w:val="001E4468"/>
    <w:rsid w:val="001F36E5"/>
    <w:rsid w:val="0020791D"/>
    <w:rsid w:val="00210E79"/>
    <w:rsid w:val="002118A5"/>
    <w:rsid w:val="002265D7"/>
    <w:rsid w:val="00231EEF"/>
    <w:rsid w:val="002322C8"/>
    <w:rsid w:val="00233120"/>
    <w:rsid w:val="0024109B"/>
    <w:rsid w:val="002414A7"/>
    <w:rsid w:val="00245203"/>
    <w:rsid w:val="00245953"/>
    <w:rsid w:val="002542FB"/>
    <w:rsid w:val="00263AA2"/>
    <w:rsid w:val="002646A5"/>
    <w:rsid w:val="00264845"/>
    <w:rsid w:val="0026787E"/>
    <w:rsid w:val="00273E04"/>
    <w:rsid w:val="0027454A"/>
    <w:rsid w:val="002754D4"/>
    <w:rsid w:val="0028139B"/>
    <w:rsid w:val="00287C7C"/>
    <w:rsid w:val="00295E29"/>
    <w:rsid w:val="002B0D0B"/>
    <w:rsid w:val="002B10EA"/>
    <w:rsid w:val="002B355D"/>
    <w:rsid w:val="002B5E89"/>
    <w:rsid w:val="002C6610"/>
    <w:rsid w:val="002D661E"/>
    <w:rsid w:val="002D68E6"/>
    <w:rsid w:val="002E2460"/>
    <w:rsid w:val="002E45E8"/>
    <w:rsid w:val="002E486D"/>
    <w:rsid w:val="002E60DD"/>
    <w:rsid w:val="002E6B6A"/>
    <w:rsid w:val="002F095F"/>
    <w:rsid w:val="002F6B6C"/>
    <w:rsid w:val="00313A09"/>
    <w:rsid w:val="003277FE"/>
    <w:rsid w:val="00340D5B"/>
    <w:rsid w:val="00356577"/>
    <w:rsid w:val="003613F7"/>
    <w:rsid w:val="003632B3"/>
    <w:rsid w:val="00364AEF"/>
    <w:rsid w:val="0036547B"/>
    <w:rsid w:val="00372FD7"/>
    <w:rsid w:val="00377E00"/>
    <w:rsid w:val="00377F27"/>
    <w:rsid w:val="00380109"/>
    <w:rsid w:val="00380564"/>
    <w:rsid w:val="00391DC9"/>
    <w:rsid w:val="00392AA6"/>
    <w:rsid w:val="00394B32"/>
    <w:rsid w:val="00395018"/>
    <w:rsid w:val="003955DE"/>
    <w:rsid w:val="003A03F1"/>
    <w:rsid w:val="003A4C32"/>
    <w:rsid w:val="003C1B7B"/>
    <w:rsid w:val="003D1CB2"/>
    <w:rsid w:val="003D371E"/>
    <w:rsid w:val="003E0A2B"/>
    <w:rsid w:val="003E4C98"/>
    <w:rsid w:val="003E78E4"/>
    <w:rsid w:val="003E7966"/>
    <w:rsid w:val="003F0935"/>
    <w:rsid w:val="003F77D3"/>
    <w:rsid w:val="00400234"/>
    <w:rsid w:val="004073F2"/>
    <w:rsid w:val="0042655E"/>
    <w:rsid w:val="00437C75"/>
    <w:rsid w:val="00440D87"/>
    <w:rsid w:val="00443576"/>
    <w:rsid w:val="00450D0F"/>
    <w:rsid w:val="004530CC"/>
    <w:rsid w:val="004565AF"/>
    <w:rsid w:val="00460C1E"/>
    <w:rsid w:val="0047040C"/>
    <w:rsid w:val="00475F49"/>
    <w:rsid w:val="004769C5"/>
    <w:rsid w:val="0048320F"/>
    <w:rsid w:val="00491E0B"/>
    <w:rsid w:val="00497352"/>
    <w:rsid w:val="004A1B58"/>
    <w:rsid w:val="004B1685"/>
    <w:rsid w:val="004C3477"/>
    <w:rsid w:val="004C6FE9"/>
    <w:rsid w:val="004D6600"/>
    <w:rsid w:val="004E01A2"/>
    <w:rsid w:val="004E271B"/>
    <w:rsid w:val="004F1481"/>
    <w:rsid w:val="00512D82"/>
    <w:rsid w:val="005173CE"/>
    <w:rsid w:val="00523C20"/>
    <w:rsid w:val="00523DBD"/>
    <w:rsid w:val="00524AA1"/>
    <w:rsid w:val="00530A90"/>
    <w:rsid w:val="005336E0"/>
    <w:rsid w:val="005439FD"/>
    <w:rsid w:val="0054574B"/>
    <w:rsid w:val="00555F5C"/>
    <w:rsid w:val="00562A8A"/>
    <w:rsid w:val="005675DA"/>
    <w:rsid w:val="00572D88"/>
    <w:rsid w:val="0057510C"/>
    <w:rsid w:val="00582152"/>
    <w:rsid w:val="005866B6"/>
    <w:rsid w:val="005908B4"/>
    <w:rsid w:val="005943F3"/>
    <w:rsid w:val="005A5896"/>
    <w:rsid w:val="005B65DB"/>
    <w:rsid w:val="005C4EEA"/>
    <w:rsid w:val="005D11B4"/>
    <w:rsid w:val="005D50CD"/>
    <w:rsid w:val="005E6290"/>
    <w:rsid w:val="005E6AB7"/>
    <w:rsid w:val="005F59EF"/>
    <w:rsid w:val="005F70B0"/>
    <w:rsid w:val="006112C0"/>
    <w:rsid w:val="00621BF3"/>
    <w:rsid w:val="00623C5B"/>
    <w:rsid w:val="0063021E"/>
    <w:rsid w:val="00630AE1"/>
    <w:rsid w:val="006328EA"/>
    <w:rsid w:val="00633661"/>
    <w:rsid w:val="00642649"/>
    <w:rsid w:val="00644300"/>
    <w:rsid w:val="006448A4"/>
    <w:rsid w:val="00651D9F"/>
    <w:rsid w:val="00654A9C"/>
    <w:rsid w:val="0065727E"/>
    <w:rsid w:val="00663EBA"/>
    <w:rsid w:val="00665AB7"/>
    <w:rsid w:val="00667169"/>
    <w:rsid w:val="006702FC"/>
    <w:rsid w:val="0067302B"/>
    <w:rsid w:val="00676C3C"/>
    <w:rsid w:val="00677B10"/>
    <w:rsid w:val="00684E2C"/>
    <w:rsid w:val="006852EA"/>
    <w:rsid w:val="006A3790"/>
    <w:rsid w:val="006A5B8F"/>
    <w:rsid w:val="006A7ED0"/>
    <w:rsid w:val="006B6BED"/>
    <w:rsid w:val="006B760F"/>
    <w:rsid w:val="006C7E97"/>
    <w:rsid w:val="006D1EDD"/>
    <w:rsid w:val="006E743A"/>
    <w:rsid w:val="006E7CC9"/>
    <w:rsid w:val="0071345A"/>
    <w:rsid w:val="007140EF"/>
    <w:rsid w:val="007174B6"/>
    <w:rsid w:val="00717ACC"/>
    <w:rsid w:val="0072108F"/>
    <w:rsid w:val="00721F27"/>
    <w:rsid w:val="00721FDB"/>
    <w:rsid w:val="00724205"/>
    <w:rsid w:val="007257B2"/>
    <w:rsid w:val="00727C66"/>
    <w:rsid w:val="00734957"/>
    <w:rsid w:val="00735C6A"/>
    <w:rsid w:val="007367E2"/>
    <w:rsid w:val="007369BA"/>
    <w:rsid w:val="007525B1"/>
    <w:rsid w:val="00756B12"/>
    <w:rsid w:val="00756D2C"/>
    <w:rsid w:val="00765056"/>
    <w:rsid w:val="00770E95"/>
    <w:rsid w:val="00773570"/>
    <w:rsid w:val="00774DD3"/>
    <w:rsid w:val="00776EDC"/>
    <w:rsid w:val="007838D8"/>
    <w:rsid w:val="007A4380"/>
    <w:rsid w:val="007A71B7"/>
    <w:rsid w:val="007A7A2F"/>
    <w:rsid w:val="007B0C66"/>
    <w:rsid w:val="007B338B"/>
    <w:rsid w:val="007C03B5"/>
    <w:rsid w:val="007C4684"/>
    <w:rsid w:val="007C55C0"/>
    <w:rsid w:val="007D0DD1"/>
    <w:rsid w:val="007D5929"/>
    <w:rsid w:val="007D76B8"/>
    <w:rsid w:val="007E5093"/>
    <w:rsid w:val="007E7E6B"/>
    <w:rsid w:val="007F1182"/>
    <w:rsid w:val="007F4A00"/>
    <w:rsid w:val="007F70C6"/>
    <w:rsid w:val="00801B5E"/>
    <w:rsid w:val="008112B5"/>
    <w:rsid w:val="008141C7"/>
    <w:rsid w:val="00815D47"/>
    <w:rsid w:val="00817F86"/>
    <w:rsid w:val="008318EA"/>
    <w:rsid w:val="00835C5A"/>
    <w:rsid w:val="008426F2"/>
    <w:rsid w:val="008430BD"/>
    <w:rsid w:val="00847D14"/>
    <w:rsid w:val="00853840"/>
    <w:rsid w:val="00853CBB"/>
    <w:rsid w:val="00855C42"/>
    <w:rsid w:val="00856C0E"/>
    <w:rsid w:val="008663E4"/>
    <w:rsid w:val="00866596"/>
    <w:rsid w:val="008668DE"/>
    <w:rsid w:val="008713D8"/>
    <w:rsid w:val="0088037E"/>
    <w:rsid w:val="0089094A"/>
    <w:rsid w:val="008A55C6"/>
    <w:rsid w:val="008A6655"/>
    <w:rsid w:val="008B44BD"/>
    <w:rsid w:val="008B5A26"/>
    <w:rsid w:val="008C0058"/>
    <w:rsid w:val="008C1390"/>
    <w:rsid w:val="008D6520"/>
    <w:rsid w:val="008D7A31"/>
    <w:rsid w:val="008E25B3"/>
    <w:rsid w:val="008F1885"/>
    <w:rsid w:val="008F2578"/>
    <w:rsid w:val="008F2E2E"/>
    <w:rsid w:val="008F7848"/>
    <w:rsid w:val="00903E58"/>
    <w:rsid w:val="00915825"/>
    <w:rsid w:val="00926BBB"/>
    <w:rsid w:val="00932ECA"/>
    <w:rsid w:val="009338F6"/>
    <w:rsid w:val="009357B0"/>
    <w:rsid w:val="00945CCE"/>
    <w:rsid w:val="00950925"/>
    <w:rsid w:val="00953AFB"/>
    <w:rsid w:val="00972DBC"/>
    <w:rsid w:val="00976297"/>
    <w:rsid w:val="0097755A"/>
    <w:rsid w:val="00982D17"/>
    <w:rsid w:val="00985CBC"/>
    <w:rsid w:val="00987EDA"/>
    <w:rsid w:val="00994676"/>
    <w:rsid w:val="00994CE6"/>
    <w:rsid w:val="00997FE1"/>
    <w:rsid w:val="009A6AAD"/>
    <w:rsid w:val="009B0D18"/>
    <w:rsid w:val="009B417C"/>
    <w:rsid w:val="009B7EC6"/>
    <w:rsid w:val="009C1EAE"/>
    <w:rsid w:val="009D02A1"/>
    <w:rsid w:val="009D3778"/>
    <w:rsid w:val="009D50F4"/>
    <w:rsid w:val="009E47D3"/>
    <w:rsid w:val="009F4046"/>
    <w:rsid w:val="009F6150"/>
    <w:rsid w:val="00A24648"/>
    <w:rsid w:val="00A27436"/>
    <w:rsid w:val="00A3322D"/>
    <w:rsid w:val="00A449A4"/>
    <w:rsid w:val="00A53ED9"/>
    <w:rsid w:val="00A5588B"/>
    <w:rsid w:val="00A56585"/>
    <w:rsid w:val="00A70100"/>
    <w:rsid w:val="00A82653"/>
    <w:rsid w:val="00A91360"/>
    <w:rsid w:val="00AB50D8"/>
    <w:rsid w:val="00AB6936"/>
    <w:rsid w:val="00AB7DA5"/>
    <w:rsid w:val="00AD251D"/>
    <w:rsid w:val="00AD2CD8"/>
    <w:rsid w:val="00AD4D31"/>
    <w:rsid w:val="00AE1B22"/>
    <w:rsid w:val="00AE2F8F"/>
    <w:rsid w:val="00AE7910"/>
    <w:rsid w:val="00AF2D2A"/>
    <w:rsid w:val="00AF5ADE"/>
    <w:rsid w:val="00B07C8A"/>
    <w:rsid w:val="00B1335A"/>
    <w:rsid w:val="00B2293C"/>
    <w:rsid w:val="00B23CBB"/>
    <w:rsid w:val="00B266CB"/>
    <w:rsid w:val="00B40E97"/>
    <w:rsid w:val="00B41E5B"/>
    <w:rsid w:val="00B54C45"/>
    <w:rsid w:val="00B651FF"/>
    <w:rsid w:val="00B6695D"/>
    <w:rsid w:val="00B76433"/>
    <w:rsid w:val="00B80239"/>
    <w:rsid w:val="00B81101"/>
    <w:rsid w:val="00B856F7"/>
    <w:rsid w:val="00B86A0D"/>
    <w:rsid w:val="00BA10DD"/>
    <w:rsid w:val="00BA10F5"/>
    <w:rsid w:val="00BA1AC3"/>
    <w:rsid w:val="00BA1C0A"/>
    <w:rsid w:val="00BB1E1E"/>
    <w:rsid w:val="00BB606A"/>
    <w:rsid w:val="00BC4B18"/>
    <w:rsid w:val="00BD0551"/>
    <w:rsid w:val="00BD0591"/>
    <w:rsid w:val="00BD2891"/>
    <w:rsid w:val="00BD43F7"/>
    <w:rsid w:val="00BD70B2"/>
    <w:rsid w:val="00BE078C"/>
    <w:rsid w:val="00BE21F4"/>
    <w:rsid w:val="00BE35EC"/>
    <w:rsid w:val="00BE4C42"/>
    <w:rsid w:val="00BF5A2C"/>
    <w:rsid w:val="00C0020B"/>
    <w:rsid w:val="00C02B2F"/>
    <w:rsid w:val="00C030B8"/>
    <w:rsid w:val="00C046CA"/>
    <w:rsid w:val="00C079B2"/>
    <w:rsid w:val="00C147B6"/>
    <w:rsid w:val="00C147E6"/>
    <w:rsid w:val="00C154F1"/>
    <w:rsid w:val="00C1650B"/>
    <w:rsid w:val="00C20582"/>
    <w:rsid w:val="00C21BE0"/>
    <w:rsid w:val="00C24F10"/>
    <w:rsid w:val="00C251D6"/>
    <w:rsid w:val="00C2667A"/>
    <w:rsid w:val="00C5279B"/>
    <w:rsid w:val="00C5758C"/>
    <w:rsid w:val="00C641C2"/>
    <w:rsid w:val="00C674D2"/>
    <w:rsid w:val="00C7039D"/>
    <w:rsid w:val="00C7272C"/>
    <w:rsid w:val="00C766CF"/>
    <w:rsid w:val="00C87E5B"/>
    <w:rsid w:val="00C911CB"/>
    <w:rsid w:val="00CA3A62"/>
    <w:rsid w:val="00CA477C"/>
    <w:rsid w:val="00CA57A7"/>
    <w:rsid w:val="00CE2B9E"/>
    <w:rsid w:val="00D01391"/>
    <w:rsid w:val="00D03D92"/>
    <w:rsid w:val="00D06E44"/>
    <w:rsid w:val="00D111E7"/>
    <w:rsid w:val="00D270F4"/>
    <w:rsid w:val="00D34762"/>
    <w:rsid w:val="00D35864"/>
    <w:rsid w:val="00D419B1"/>
    <w:rsid w:val="00D45B42"/>
    <w:rsid w:val="00D61C27"/>
    <w:rsid w:val="00D63542"/>
    <w:rsid w:val="00D643A3"/>
    <w:rsid w:val="00D81A1E"/>
    <w:rsid w:val="00D83A49"/>
    <w:rsid w:val="00D84BF7"/>
    <w:rsid w:val="00D857A5"/>
    <w:rsid w:val="00D85CEB"/>
    <w:rsid w:val="00D8698F"/>
    <w:rsid w:val="00DA1193"/>
    <w:rsid w:val="00DC5A66"/>
    <w:rsid w:val="00DC6664"/>
    <w:rsid w:val="00DC6807"/>
    <w:rsid w:val="00DC7489"/>
    <w:rsid w:val="00DD0F2F"/>
    <w:rsid w:val="00DD122D"/>
    <w:rsid w:val="00DD35E0"/>
    <w:rsid w:val="00DE0210"/>
    <w:rsid w:val="00DE0270"/>
    <w:rsid w:val="00DE02F2"/>
    <w:rsid w:val="00DE05BA"/>
    <w:rsid w:val="00DE3D19"/>
    <w:rsid w:val="00DF20BD"/>
    <w:rsid w:val="00DF6C59"/>
    <w:rsid w:val="00DF7320"/>
    <w:rsid w:val="00E0482E"/>
    <w:rsid w:val="00E177E6"/>
    <w:rsid w:val="00E204F4"/>
    <w:rsid w:val="00E4289D"/>
    <w:rsid w:val="00E46EC5"/>
    <w:rsid w:val="00E56FA4"/>
    <w:rsid w:val="00E57C79"/>
    <w:rsid w:val="00E67F75"/>
    <w:rsid w:val="00E72270"/>
    <w:rsid w:val="00E767D8"/>
    <w:rsid w:val="00E81D6F"/>
    <w:rsid w:val="00EA0D11"/>
    <w:rsid w:val="00EA2626"/>
    <w:rsid w:val="00EA5582"/>
    <w:rsid w:val="00EB00B5"/>
    <w:rsid w:val="00EB561D"/>
    <w:rsid w:val="00EB625A"/>
    <w:rsid w:val="00EB7664"/>
    <w:rsid w:val="00EC085D"/>
    <w:rsid w:val="00EC0C51"/>
    <w:rsid w:val="00EC4402"/>
    <w:rsid w:val="00EC50C5"/>
    <w:rsid w:val="00EC598E"/>
    <w:rsid w:val="00EC66ED"/>
    <w:rsid w:val="00ED6461"/>
    <w:rsid w:val="00EE6378"/>
    <w:rsid w:val="00EF6C3F"/>
    <w:rsid w:val="00F03D0D"/>
    <w:rsid w:val="00F134DC"/>
    <w:rsid w:val="00F20262"/>
    <w:rsid w:val="00F22625"/>
    <w:rsid w:val="00F24043"/>
    <w:rsid w:val="00F24B67"/>
    <w:rsid w:val="00F305A4"/>
    <w:rsid w:val="00F31376"/>
    <w:rsid w:val="00F436EF"/>
    <w:rsid w:val="00F4423D"/>
    <w:rsid w:val="00F449D1"/>
    <w:rsid w:val="00F50AF4"/>
    <w:rsid w:val="00F60862"/>
    <w:rsid w:val="00F617AF"/>
    <w:rsid w:val="00F62CC7"/>
    <w:rsid w:val="00F631B6"/>
    <w:rsid w:val="00F64C2D"/>
    <w:rsid w:val="00F70864"/>
    <w:rsid w:val="00F83A77"/>
    <w:rsid w:val="00F85A48"/>
    <w:rsid w:val="00FC030B"/>
    <w:rsid w:val="00FC2794"/>
    <w:rsid w:val="00FD1F97"/>
    <w:rsid w:val="00FD7970"/>
    <w:rsid w:val="00FE037E"/>
    <w:rsid w:val="00FE187B"/>
    <w:rsid w:val="00FE211B"/>
    <w:rsid w:val="00FE23F6"/>
    <w:rsid w:val="00FF24A8"/>
    <w:rsid w:val="00FF3E85"/>
    <w:rsid w:val="00FF58B4"/>
    <w:rsid w:val="00FF5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0D5B"/>
    <w:pPr>
      <w:keepNext/>
      <w:keepLines/>
      <w:numPr>
        <w:numId w:val="7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A57A7"/>
    <w:pPr>
      <w:keepNext/>
      <w:keepLines/>
      <w:numPr>
        <w:ilvl w:val="1"/>
        <w:numId w:val="7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7E97"/>
    <w:pPr>
      <w:keepNext/>
      <w:keepLines/>
      <w:numPr>
        <w:ilvl w:val="2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C7E97"/>
    <w:pPr>
      <w:keepNext/>
      <w:keepLines/>
      <w:numPr>
        <w:ilvl w:val="3"/>
        <w:numId w:val="7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C7E97"/>
    <w:pPr>
      <w:keepNext/>
      <w:keepLines/>
      <w:numPr>
        <w:ilvl w:val="4"/>
        <w:numId w:val="7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C7E97"/>
    <w:pPr>
      <w:keepNext/>
      <w:keepLines/>
      <w:numPr>
        <w:ilvl w:val="5"/>
        <w:numId w:val="7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C7E97"/>
    <w:pPr>
      <w:keepNext/>
      <w:keepLines/>
      <w:numPr>
        <w:ilvl w:val="6"/>
        <w:numId w:val="7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C7E97"/>
    <w:pPr>
      <w:keepNext/>
      <w:keepLines/>
      <w:numPr>
        <w:ilvl w:val="7"/>
        <w:numId w:val="7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C7E97"/>
    <w:pPr>
      <w:keepNext/>
      <w:keepLines/>
      <w:numPr>
        <w:ilvl w:val="8"/>
        <w:numId w:val="7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0D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340D5B"/>
    <w:pPr>
      <w:ind w:left="720"/>
      <w:contextualSpacing/>
    </w:pPr>
  </w:style>
  <w:style w:type="table" w:styleId="a4">
    <w:name w:val="Table Grid"/>
    <w:basedOn w:val="a1"/>
    <w:uiPriority w:val="59"/>
    <w:rsid w:val="00CA57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A57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C7E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C7E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6C7E9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6C7E9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6C7E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C7E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7B338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B338B"/>
    <w:rPr>
      <w:rFonts w:ascii="Tahoma" w:hAnsi="Tahoma" w:cs="Tahoma"/>
      <w:sz w:val="16"/>
      <w:szCs w:val="16"/>
    </w:rPr>
  </w:style>
  <w:style w:type="character" w:styleId="a7">
    <w:name w:val="Subtle Reference"/>
    <w:basedOn w:val="a0"/>
    <w:uiPriority w:val="31"/>
    <w:qFormat/>
    <w:rsid w:val="00633661"/>
    <w:rPr>
      <w:smallCaps/>
      <w:color w:val="C0504D" w:themeColor="accent2"/>
      <w:u w:val="single"/>
    </w:rPr>
  </w:style>
  <w:style w:type="paragraph" w:styleId="a8">
    <w:name w:val="header"/>
    <w:basedOn w:val="a"/>
    <w:link w:val="a9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63021E"/>
  </w:style>
  <w:style w:type="paragraph" w:styleId="aa">
    <w:name w:val="footer"/>
    <w:basedOn w:val="a"/>
    <w:link w:val="ab"/>
    <w:uiPriority w:val="99"/>
    <w:unhideWhenUsed/>
    <w:rsid w:val="0063021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3021E"/>
  </w:style>
  <w:style w:type="paragraph" w:customStyle="1" w:styleId="C289308D74E2492DA70DEFAE9D5EDFC8">
    <w:name w:val="C289308D74E2492DA70DEFAE9D5EDFC8"/>
    <w:rsid w:val="0063021E"/>
    <w:rPr>
      <w:rFonts w:eastAsiaTheme="minorEastAsia"/>
      <w:lang w:eastAsia="ru-RU"/>
    </w:rPr>
  </w:style>
  <w:style w:type="paragraph" w:styleId="ac">
    <w:name w:val="TOC Heading"/>
    <w:basedOn w:val="1"/>
    <w:next w:val="a"/>
    <w:uiPriority w:val="39"/>
    <w:semiHidden/>
    <w:unhideWhenUsed/>
    <w:qFormat/>
    <w:rsid w:val="00985CBC"/>
    <w:pPr>
      <w:numPr>
        <w:numId w:val="0"/>
      </w:num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85CB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85CB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85CBC"/>
    <w:pPr>
      <w:spacing w:after="100"/>
      <w:ind w:left="440"/>
    </w:pPr>
  </w:style>
  <w:style w:type="character" w:styleId="ad">
    <w:name w:val="Hyperlink"/>
    <w:basedOn w:val="a0"/>
    <w:uiPriority w:val="99"/>
    <w:unhideWhenUsed/>
    <w:rsid w:val="00985CBC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056802"/>
    <w:pPr>
      <w:spacing w:after="100" w:line="276" w:lineRule="auto"/>
      <w:ind w:left="660" w:firstLine="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056802"/>
    <w:pPr>
      <w:spacing w:after="100" w:line="276" w:lineRule="auto"/>
      <w:ind w:left="880" w:firstLine="0"/>
    </w:pPr>
    <w:rPr>
      <w:rFonts w:eastAsiaTheme="minorEastAsia"/>
      <w:lang w:eastAsia="ru-RU"/>
    </w:rPr>
  </w:style>
  <w:style w:type="paragraph" w:styleId="61">
    <w:name w:val="toc 6"/>
    <w:basedOn w:val="a"/>
    <w:next w:val="a"/>
    <w:autoRedefine/>
    <w:uiPriority w:val="39"/>
    <w:unhideWhenUsed/>
    <w:rsid w:val="00056802"/>
    <w:pPr>
      <w:spacing w:after="100" w:line="276" w:lineRule="auto"/>
      <w:ind w:left="1100" w:firstLine="0"/>
    </w:pPr>
    <w:rPr>
      <w:rFonts w:eastAsiaTheme="minorEastAsia"/>
      <w:lang w:eastAsia="ru-RU"/>
    </w:rPr>
  </w:style>
  <w:style w:type="paragraph" w:styleId="71">
    <w:name w:val="toc 7"/>
    <w:basedOn w:val="a"/>
    <w:next w:val="a"/>
    <w:autoRedefine/>
    <w:uiPriority w:val="39"/>
    <w:unhideWhenUsed/>
    <w:rsid w:val="00056802"/>
    <w:pPr>
      <w:spacing w:after="100" w:line="276" w:lineRule="auto"/>
      <w:ind w:left="1320" w:firstLine="0"/>
    </w:pPr>
    <w:rPr>
      <w:rFonts w:eastAsiaTheme="minorEastAsia"/>
      <w:lang w:eastAsia="ru-RU"/>
    </w:rPr>
  </w:style>
  <w:style w:type="paragraph" w:styleId="81">
    <w:name w:val="toc 8"/>
    <w:basedOn w:val="a"/>
    <w:next w:val="a"/>
    <w:autoRedefine/>
    <w:uiPriority w:val="39"/>
    <w:unhideWhenUsed/>
    <w:rsid w:val="00056802"/>
    <w:pPr>
      <w:spacing w:after="100" w:line="276" w:lineRule="auto"/>
      <w:ind w:left="1540" w:firstLine="0"/>
    </w:pPr>
    <w:rPr>
      <w:rFonts w:eastAsiaTheme="minorEastAsia"/>
      <w:lang w:eastAsia="ru-RU"/>
    </w:rPr>
  </w:style>
  <w:style w:type="paragraph" w:styleId="91">
    <w:name w:val="toc 9"/>
    <w:basedOn w:val="a"/>
    <w:next w:val="a"/>
    <w:autoRedefine/>
    <w:uiPriority w:val="39"/>
    <w:unhideWhenUsed/>
    <w:rsid w:val="00056802"/>
    <w:pPr>
      <w:spacing w:after="100" w:line="276" w:lineRule="auto"/>
      <w:ind w:left="1760" w:firstLine="0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0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4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41F4C3-116C-47D1-B0B1-B15F8023C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7812</TotalTime>
  <Pages>48</Pages>
  <Words>10330</Words>
  <Characters>58886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Щеблыкин Михаил Владимирович</dc:creator>
  <cp:keywords/>
  <dc:description/>
  <cp:lastModifiedBy>Щеблыкин Михаил Владимирович</cp:lastModifiedBy>
  <cp:revision>29</cp:revision>
  <cp:lastPrinted>2014-02-19T09:33:00Z</cp:lastPrinted>
  <dcterms:created xsi:type="dcterms:W3CDTF">2014-02-17T03:55:00Z</dcterms:created>
  <dcterms:modified xsi:type="dcterms:W3CDTF">2017-02-13T07:54:00Z</dcterms:modified>
</cp:coreProperties>
</file>